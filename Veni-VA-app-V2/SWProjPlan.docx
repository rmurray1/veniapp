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038FF0" w14:textId="77777777"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337"/>
      </w:tblGrid>
      <w:tr w:rsidR="00ED0747" w14:paraId="782009E1" w14:textId="77777777" w:rsidTr="00ED0747">
        <w:tc>
          <w:tcPr>
            <w:tcW w:w="9576" w:type="dxa"/>
          </w:tcPr>
          <w:p w14:paraId="0AB5B651" w14:textId="77777777" w:rsidR="00ED0747" w:rsidRPr="00C16429" w:rsidRDefault="00090F4A" w:rsidP="00090F4A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VENI </w:t>
            </w:r>
            <w:r w:rsidR="009C5147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14:paraId="171732C9" w14:textId="77777777" w:rsidTr="00ED0747">
        <w:tc>
          <w:tcPr>
            <w:tcW w:w="9576" w:type="dxa"/>
          </w:tcPr>
          <w:p w14:paraId="0027EF62" w14:textId="75840379" w:rsidR="00ED0747" w:rsidRDefault="00DE0089" w:rsidP="00DE0089">
            <w:pPr>
              <w:spacing w:before="360"/>
            </w:pPr>
            <w:bookmarkStart w:id="0" w:name="_GoBack"/>
            <w:bookmarkEnd w:id="0"/>
            <w:r>
              <w:rPr>
                <w:b/>
                <w:color w:val="3B3B3B"/>
                <w:sz w:val="80"/>
                <w:szCs w:val="80"/>
              </w:rPr>
              <w:t xml:space="preserve">Software Project </w:t>
            </w:r>
            <w:r w:rsidR="00164743">
              <w:rPr>
                <w:b/>
                <w:color w:val="3B3B3B"/>
                <w:sz w:val="80"/>
                <w:szCs w:val="80"/>
              </w:rPr>
              <w:t xml:space="preserve">Management </w:t>
            </w:r>
            <w:r>
              <w:rPr>
                <w:b/>
                <w:color w:val="3B3B3B"/>
                <w:sz w:val="80"/>
                <w:szCs w:val="80"/>
              </w:rPr>
              <w:t>Plan</w:t>
            </w:r>
          </w:p>
        </w:tc>
      </w:tr>
      <w:tr w:rsidR="00ED0747" w14:paraId="7C19C373" w14:textId="77777777" w:rsidTr="00ED0747">
        <w:tc>
          <w:tcPr>
            <w:tcW w:w="9576" w:type="dxa"/>
          </w:tcPr>
          <w:p w14:paraId="7003F4A0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62CCA1C1" w14:textId="77777777"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14:paraId="5F66504A" w14:textId="77777777"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14:paraId="7323054A" w14:textId="77777777" w:rsidR="001165F1" w:rsidRPr="001165F1" w:rsidRDefault="009C5147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R.Z. </w:t>
            </w:r>
            <w:proofErr w:type="spellStart"/>
            <w:r>
              <w:rPr>
                <w:b/>
                <w:color w:val="7F7F7F" w:themeColor="text1" w:themeTint="80"/>
                <w:sz w:val="36"/>
                <w:szCs w:val="36"/>
              </w:rPr>
              <w:t>Wenkstern</w:t>
            </w:r>
            <w:proofErr w:type="spellEnd"/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218EE2FE" w14:textId="77777777"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14:paraId="01A6EE8A" w14:textId="77777777" w:rsidR="00ED0747" w:rsidRPr="00C16429" w:rsidRDefault="00774C99" w:rsidP="00774C99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February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14:paraId="036C1023" w14:textId="77777777" w:rsidR="005D5910" w:rsidRDefault="005D5910"/>
    <w:p w14:paraId="63B3C962" w14:textId="77777777" w:rsidR="00BD3E6B" w:rsidRDefault="00BD3E6B"/>
    <w:p w14:paraId="03419710" w14:textId="77777777" w:rsidR="00BD3E6B" w:rsidRDefault="00BD3E6B"/>
    <w:p w14:paraId="064CE7DB" w14:textId="77777777" w:rsidR="00BD3E6B" w:rsidRDefault="00BD3E6B"/>
    <w:p w14:paraId="4F676206" w14:textId="77777777" w:rsidR="00BD3E6B" w:rsidRDefault="00BD3E6B"/>
    <w:p w14:paraId="4C286A1E" w14:textId="77777777" w:rsidR="00BD3E6B" w:rsidRDefault="00BD3E6B"/>
    <w:tbl>
      <w:tblPr>
        <w:tblStyle w:val="TableGrid"/>
        <w:tblW w:w="0" w:type="auto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5D5910" w14:paraId="3E0CF91B" w14:textId="77777777" w:rsidTr="009C5147">
        <w:tc>
          <w:tcPr>
            <w:tcW w:w="3572" w:type="dxa"/>
            <w:shd w:val="clear" w:color="auto" w:fill="595959"/>
          </w:tcPr>
          <w:p w14:paraId="457BEBAC" w14:textId="77777777"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Pr="00C16429">
              <w:rPr>
                <w:b/>
                <w:i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5D5910" w14:paraId="03A1F71F" w14:textId="77777777" w:rsidTr="005F55DF">
        <w:tc>
          <w:tcPr>
            <w:tcW w:w="3572" w:type="dxa"/>
          </w:tcPr>
          <w:p w14:paraId="12BD4F90" w14:textId="77777777" w:rsidR="005D5910" w:rsidRPr="005D5910" w:rsidRDefault="009C5147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Brian MacKay</w:t>
            </w:r>
            <w:r w:rsidR="001165F1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9C5147" w14:paraId="396552D5" w14:textId="77777777" w:rsidTr="005F55DF">
        <w:tc>
          <w:tcPr>
            <w:tcW w:w="3572" w:type="dxa"/>
          </w:tcPr>
          <w:p w14:paraId="77920F63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Anant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Kambli</w:t>
            </w:r>
            <w:proofErr w:type="spellEnd"/>
          </w:p>
        </w:tc>
      </w:tr>
      <w:tr w:rsidR="009C5147" w14:paraId="2CF01A88" w14:textId="77777777" w:rsidTr="009C5147">
        <w:tc>
          <w:tcPr>
            <w:tcW w:w="3572" w:type="dxa"/>
          </w:tcPr>
          <w:p w14:paraId="7F27979B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F55DF">
              <w:rPr>
                <w:b/>
                <w:sz w:val="24"/>
              </w:rPr>
              <w:t xml:space="preserve">Raleigh </w:t>
            </w:r>
            <w:proofErr w:type="spellStart"/>
            <w:r w:rsidR="005F55DF">
              <w:rPr>
                <w:b/>
                <w:sz w:val="24"/>
              </w:rPr>
              <w:t>Murr</w:t>
            </w:r>
            <w:r w:rsidR="005F55DF">
              <w:rPr>
                <w:rFonts w:ascii="Cambria" w:eastAsia="Cambria" w:hAnsi="Cambria" w:cs="Cambria"/>
                <w:b/>
                <w:sz w:val="24"/>
              </w:rPr>
              <w:t>á</w:t>
            </w:r>
            <w:r w:rsidR="005F55DF">
              <w:rPr>
                <w:b/>
                <w:sz w:val="24"/>
              </w:rPr>
              <w:t>y</w:t>
            </w:r>
            <w:proofErr w:type="spellEnd"/>
          </w:p>
        </w:tc>
      </w:tr>
      <w:tr w:rsidR="009C5147" w14:paraId="56679E25" w14:textId="77777777" w:rsidTr="009C5147">
        <w:tc>
          <w:tcPr>
            <w:tcW w:w="3572" w:type="dxa"/>
          </w:tcPr>
          <w:p w14:paraId="1236ABC0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Shahed</w:t>
            </w:r>
            <w:proofErr w:type="spellEnd"/>
            <w:r>
              <w:rPr>
                <w:b/>
                <w:sz w:val="24"/>
                <w:szCs w:val="24"/>
              </w:rPr>
              <w:t xml:space="preserve"> Shuman</w:t>
            </w:r>
          </w:p>
        </w:tc>
      </w:tr>
      <w:tr w:rsidR="009C5147" w14:paraId="658E91C6" w14:textId="77777777" w:rsidTr="009C5147">
        <w:tc>
          <w:tcPr>
            <w:tcW w:w="3572" w:type="dxa"/>
          </w:tcPr>
          <w:p w14:paraId="602AD086" w14:textId="77777777" w:rsidR="009C5147" w:rsidRPr="005D5910" w:rsidRDefault="009C5147" w:rsidP="009C5147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14:paraId="297B44C1" w14:textId="77777777" w:rsidR="005F55DF" w:rsidRDefault="005F55DF" w:rsidP="005F55DF">
      <w:pPr>
        <w:pStyle w:val="Heading1"/>
      </w:pPr>
      <w:bookmarkStart w:id="1" w:name="_Toc410570225"/>
      <w:bookmarkStart w:id="2" w:name="_Toc271205412"/>
      <w:r>
        <w:lastRenderedPageBreak/>
        <w:t>Revision History</w:t>
      </w:r>
      <w:bookmarkEnd w:id="1"/>
    </w:p>
    <w:tbl>
      <w:tblPr>
        <w:tblW w:w="9339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5"/>
        <w:gridCol w:w="2133"/>
      </w:tblGrid>
      <w:tr w:rsidR="005F55DF" w14:paraId="12C0A4B2" w14:textId="77777777" w:rsidTr="00DE0089">
        <w:trPr>
          <w:trHeight w:val="600"/>
        </w:trPr>
        <w:tc>
          <w:tcPr>
            <w:tcW w:w="1116" w:type="dxa"/>
            <w:shd w:val="clear" w:color="auto" w:fill="595959"/>
          </w:tcPr>
          <w:p w14:paraId="79096232" w14:textId="77777777" w:rsidR="005F55DF" w:rsidRDefault="005F55DF" w:rsidP="00DE0089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14:paraId="7809204E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5" w:type="dxa"/>
            <w:shd w:val="clear" w:color="auto" w:fill="595959"/>
          </w:tcPr>
          <w:p w14:paraId="11295231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14:paraId="7942CD08" w14:textId="77777777" w:rsidR="005F55DF" w:rsidRDefault="005F55DF" w:rsidP="00DE0089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5F55DF" w14:paraId="4F9BFB30" w14:textId="77777777" w:rsidTr="00DE0089">
        <w:tc>
          <w:tcPr>
            <w:tcW w:w="1116" w:type="dxa"/>
          </w:tcPr>
          <w:p w14:paraId="037AECA7" w14:textId="77777777" w:rsidR="005F55DF" w:rsidRDefault="005F55DF" w:rsidP="00DE0089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14:paraId="1DD567AF" w14:textId="77777777" w:rsidR="005F55DF" w:rsidRDefault="002601C9" w:rsidP="002601C9">
            <w:pPr>
              <w:spacing w:before="40" w:after="40"/>
            </w:pPr>
            <w:r>
              <w:t>05-F</w:t>
            </w:r>
            <w:r w:rsidR="005F55DF">
              <w:t>e</w:t>
            </w:r>
            <w:r>
              <w:t>b-2015</w:t>
            </w:r>
          </w:p>
        </w:tc>
        <w:tc>
          <w:tcPr>
            <w:tcW w:w="4605" w:type="dxa"/>
          </w:tcPr>
          <w:p w14:paraId="1EF77413" w14:textId="609F9898" w:rsidR="005F55DF" w:rsidRDefault="00DE0089" w:rsidP="00DE0089">
            <w:pPr>
              <w:spacing w:before="40" w:after="40"/>
            </w:pPr>
            <w:r>
              <w:t>I</w:t>
            </w:r>
            <w:r w:rsidR="005F55DF">
              <w:t>nitial draft</w:t>
            </w:r>
          </w:p>
        </w:tc>
        <w:tc>
          <w:tcPr>
            <w:tcW w:w="2133" w:type="dxa"/>
          </w:tcPr>
          <w:p w14:paraId="162CCC08" w14:textId="77777777" w:rsidR="005F55DF" w:rsidRDefault="005F55DF" w:rsidP="00DE0089">
            <w:pPr>
              <w:spacing w:before="40" w:after="40"/>
              <w:ind w:left="360"/>
            </w:pPr>
            <w:r>
              <w:t>Group</w:t>
            </w:r>
          </w:p>
        </w:tc>
      </w:tr>
      <w:tr w:rsidR="005F55DF" w14:paraId="7CCD0AB6" w14:textId="77777777" w:rsidTr="00DE0089">
        <w:tc>
          <w:tcPr>
            <w:tcW w:w="1116" w:type="dxa"/>
          </w:tcPr>
          <w:p w14:paraId="2E0047B1" w14:textId="77777777" w:rsidR="005F55DF" w:rsidRDefault="005F55DF" w:rsidP="00DE0089">
            <w:pPr>
              <w:spacing w:before="40" w:after="40"/>
            </w:pPr>
          </w:p>
        </w:tc>
        <w:tc>
          <w:tcPr>
            <w:tcW w:w="1485" w:type="dxa"/>
          </w:tcPr>
          <w:p w14:paraId="5BCB1050" w14:textId="77777777" w:rsidR="005F55DF" w:rsidRDefault="005F55DF" w:rsidP="00DE0089">
            <w:pPr>
              <w:spacing w:before="40" w:after="40"/>
            </w:pPr>
          </w:p>
        </w:tc>
        <w:tc>
          <w:tcPr>
            <w:tcW w:w="4605" w:type="dxa"/>
          </w:tcPr>
          <w:p w14:paraId="183DC40D" w14:textId="77777777" w:rsidR="005F55DF" w:rsidRDefault="005F55DF" w:rsidP="00DE0089">
            <w:pPr>
              <w:spacing w:before="40" w:after="40"/>
            </w:pPr>
          </w:p>
        </w:tc>
        <w:tc>
          <w:tcPr>
            <w:tcW w:w="2133" w:type="dxa"/>
          </w:tcPr>
          <w:p w14:paraId="1496EB49" w14:textId="77777777" w:rsidR="005F55DF" w:rsidRDefault="005F55DF" w:rsidP="00DE0089">
            <w:pPr>
              <w:spacing w:before="40" w:after="40"/>
              <w:ind w:left="360"/>
            </w:pPr>
          </w:p>
        </w:tc>
      </w:tr>
    </w:tbl>
    <w:p w14:paraId="6120D4FC" w14:textId="77777777" w:rsidR="002601C9" w:rsidRDefault="002601C9" w:rsidP="00AF300F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14:paraId="4397C4E7" w14:textId="77777777" w:rsidR="002601C9" w:rsidRDefault="002601C9">
      <w:pPr>
        <w:rPr>
          <w:rFonts w:eastAsiaTheme="minorHAnsi"/>
        </w:rPr>
      </w:pPr>
      <w:r>
        <w:rPr>
          <w:rFonts w:eastAsiaTheme="minorHAnsi"/>
          <w:b/>
          <w:bCs/>
        </w:rPr>
        <w:br w:type="page"/>
      </w:r>
    </w:p>
    <w:sdt>
      <w:sdtPr>
        <w:rPr>
          <w:rFonts w:eastAsiaTheme="minorHAnsi"/>
          <w:b/>
          <w:bCs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</w:rPr>
      </w:sdtEndPr>
      <w:sdtContent>
        <w:p w14:paraId="07F82BF7" w14:textId="77777777" w:rsidR="00EE4B71" w:rsidRDefault="003D1267" w:rsidP="002601C9">
          <w:pPr>
            <w:rPr>
              <w:noProof/>
            </w:rPr>
          </w:pPr>
          <w:r w:rsidRP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Conten</w:t>
          </w:r>
          <w:r w:rsidR="002601C9">
            <w:rPr>
              <w:rFonts w:asciiTheme="majorHAnsi" w:hAnsiTheme="majorHAnsi"/>
              <w:b/>
              <w:color w:val="365F91" w:themeColor="accent1" w:themeShade="BF"/>
              <w:sz w:val="28"/>
            </w:rPr>
            <w:t>ts</w: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 w:rsidR="004944C9"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  <w:fldChar w:fldCharType="separate"/>
          </w:r>
        </w:p>
        <w:p w14:paraId="56BB6916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5" w:history="1">
            <w:r w:rsidR="00EE4B71" w:rsidRPr="00AE221E">
              <w:rPr>
                <w:rStyle w:val="Hyperlink"/>
                <w:noProof/>
              </w:rPr>
              <w:t>Revision History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EBB6055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26" w:history="1">
            <w:r w:rsidR="00EE4B71" w:rsidRPr="00AE221E">
              <w:rPr>
                <w:rStyle w:val="Hyperlink"/>
                <w:noProof/>
              </w:rPr>
              <w:t>1. Overview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56B99F0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7" w:history="1">
            <w:r w:rsidR="00EE4B71" w:rsidRPr="00AE221E">
              <w:rPr>
                <w:rStyle w:val="Hyperlink"/>
                <w:noProof/>
              </w:rPr>
              <w:t>1.1 Purpose, Scope, and Objectives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FD45CF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28" w:history="1">
            <w:r w:rsidR="00EE4B71" w:rsidRPr="00AE221E">
              <w:rPr>
                <w:rStyle w:val="Hyperlink"/>
                <w:noProof/>
              </w:rPr>
              <w:t>1.2 Assumptions and Constraints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E6BE3D4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29" w:history="1">
            <w:r w:rsidR="00EE4B71" w:rsidRPr="00AE221E">
              <w:rPr>
                <w:rStyle w:val="Hyperlink"/>
                <w:noProof/>
              </w:rPr>
              <w:t>1.2.1 Assumptions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_Toc410570229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C0FF662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0" w:history="1">
            <w:r w:rsidR="00EE4B71" w:rsidRPr="00AE221E">
              <w:rPr>
                <w:rStyle w:val="Hyperlink"/>
                <w:noProof/>
              </w:rPr>
              <w:t>1.3 Project Deliverables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B6BFA8D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1" w:history="1">
            <w:r w:rsidR="00EE4B71" w:rsidRPr="00AE221E">
              <w:rPr>
                <w:rStyle w:val="Hyperlink"/>
                <w:noProof/>
              </w:rPr>
              <w:t>1.4 Schedule and Budget Summary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877AAE5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2" w:history="1">
            <w:r w:rsidR="00EE4B71" w:rsidRPr="00AE221E">
              <w:rPr>
                <w:rStyle w:val="Hyperlink"/>
                <w:noProof/>
              </w:rPr>
              <w:t>2. Project Organization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1E3EB75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3" w:history="1">
            <w:r w:rsidR="00EE4B71" w:rsidRPr="00AE221E">
              <w:rPr>
                <w:rStyle w:val="Hyperlink"/>
                <w:noProof/>
              </w:rPr>
              <w:t>2.1 Roles and Responsibilities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FCCC04C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34" w:history="1">
            <w:r w:rsidR="00EE4B71" w:rsidRPr="00AE221E">
              <w:rPr>
                <w:rStyle w:val="Hyperlink"/>
                <w:noProof/>
              </w:rPr>
              <w:t>3. Managerial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CF9E074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5" w:history="1">
            <w:r w:rsidR="00EE4B71" w:rsidRPr="00AE221E">
              <w:rPr>
                <w:rStyle w:val="Hyperlink"/>
                <w:noProof/>
              </w:rPr>
              <w:t>3.1 Start-up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924887F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6" w:history="1">
            <w:r w:rsidR="00EE4B71" w:rsidRPr="00AE221E">
              <w:rPr>
                <w:rStyle w:val="Hyperlink"/>
                <w:noProof/>
              </w:rPr>
              <w:t>3.1.1 Estimation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955F7A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7" w:history="1">
            <w:r w:rsidR="00EE4B71" w:rsidRPr="00AE221E">
              <w:rPr>
                <w:rStyle w:val="Hyperlink"/>
                <w:noProof/>
              </w:rPr>
              <w:t>3.1.2 Staffing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27CC861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38" w:history="1">
            <w:r w:rsidR="00EE4B71" w:rsidRPr="00AE221E">
              <w:rPr>
                <w:rStyle w:val="Hyperlink"/>
                <w:noProof/>
              </w:rPr>
              <w:t>3.1.3 Resource Acquisition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81FEAC9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39" w:history="1">
            <w:r w:rsidR="00EE4B71" w:rsidRPr="00AE221E">
              <w:rPr>
                <w:rStyle w:val="Hyperlink"/>
                <w:noProof/>
              </w:rPr>
              <w:t>3.2 Work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_Toc410570239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B7EE7AD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0" w:history="1">
            <w:r w:rsidR="00EE4B71" w:rsidRPr="00AE221E">
              <w:rPr>
                <w:rStyle w:val="Hyperlink"/>
                <w:noProof/>
              </w:rPr>
              <w:t>3.2.1 Work Activities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E8ABCB3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1" w:history="1">
            <w:r w:rsidR="00EE4B71" w:rsidRPr="00AE221E">
              <w:rPr>
                <w:rStyle w:val="Hyperlink"/>
                <w:noProof/>
              </w:rPr>
              <w:t>3.2.2 Schedule/Resource/Budget Allocation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B760BC0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2" w:history="1">
            <w:r w:rsidR="00EE4B71" w:rsidRPr="00AE221E">
              <w:rPr>
                <w:rStyle w:val="Hyperlink"/>
                <w:noProof/>
              </w:rPr>
              <w:t>3.3 Risk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AAD8DCE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3" w:history="1">
            <w:r w:rsidR="00EE4B71" w:rsidRPr="00AE221E">
              <w:rPr>
                <w:rStyle w:val="Hyperlink"/>
                <w:noProof/>
              </w:rPr>
              <w:t>3.3.1 Risk Identification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10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F25F580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4" w:history="1">
            <w:r w:rsidR="00EE4B71" w:rsidRPr="00AE221E">
              <w:rPr>
                <w:rStyle w:val="Hyperlink"/>
                <w:noProof/>
              </w:rPr>
              <w:t>3.3.2 Risk Analysis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E47E4ED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45" w:history="1">
            <w:r w:rsidR="00EE4B71" w:rsidRPr="00AE221E">
              <w:rPr>
                <w:rStyle w:val="Hyperlink"/>
                <w:noProof/>
              </w:rPr>
              <w:t>3.3.3 Risk Mitigation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11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7261F20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46" w:history="1">
            <w:r w:rsidR="00EE4B71" w:rsidRPr="00AE221E">
              <w:rPr>
                <w:rStyle w:val="Hyperlink"/>
                <w:noProof/>
              </w:rPr>
              <w:t>4. Technical Process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12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C851653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7" w:history="1">
            <w:r w:rsidR="00EE4B71" w:rsidRPr="00AE221E">
              <w:rPr>
                <w:rStyle w:val="Hyperlink"/>
                <w:noProof/>
              </w:rPr>
              <w:t>4.1 Process Model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8B61FD4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8" w:history="1">
            <w:r w:rsidR="00EE4B71" w:rsidRPr="00AE221E">
              <w:rPr>
                <w:rStyle w:val="Hyperlink"/>
                <w:noProof/>
              </w:rPr>
              <w:t>4.2 Methods, Tools, and Techniques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DEFF244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49" w:history="1">
            <w:r w:rsidR="00EE4B71" w:rsidRPr="00AE221E">
              <w:rPr>
                <w:rStyle w:val="Hyperlink"/>
                <w:noProof/>
              </w:rPr>
              <w:t>4.3 Infrastructure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_Toc410570249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13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92DE3E8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0" w:history="1">
            <w:r w:rsidR="00EE4B71" w:rsidRPr="00AE221E">
              <w:rPr>
                <w:rStyle w:val="Hyperlink"/>
                <w:noProof/>
              </w:rPr>
              <w:t>4.4 Product Acceptance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208D26E1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51" w:history="1">
            <w:r w:rsidR="00EE4B71" w:rsidRPr="00AE221E">
              <w:rPr>
                <w:rStyle w:val="Hyperlink"/>
                <w:noProof/>
              </w:rPr>
              <w:t>5. Supporting Process Plans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62195948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2" w:history="1">
            <w:r w:rsidR="00EE4B71" w:rsidRPr="00AE221E">
              <w:rPr>
                <w:rStyle w:val="Hyperlink"/>
                <w:noProof/>
              </w:rPr>
              <w:t>5.1 Configuration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_Toc410570252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14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01830D4E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3" w:history="1">
            <w:r w:rsidR="00EE4B71" w:rsidRPr="00AE221E">
              <w:rPr>
                <w:rStyle w:val="Hyperlink"/>
                <w:noProof/>
              </w:rPr>
              <w:t>5.2 Test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_Toc410570253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A21D44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4" w:history="1">
            <w:r w:rsidR="00EE4B71" w:rsidRPr="00AE221E">
              <w:rPr>
                <w:rStyle w:val="Hyperlink"/>
                <w:noProof/>
              </w:rPr>
              <w:t>5.2.1 Testing Scope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_Toc410570254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5496876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5" w:history="1">
            <w:r w:rsidR="00EE4B71" w:rsidRPr="00AE221E">
              <w:rPr>
                <w:rStyle w:val="Hyperlink"/>
                <w:noProof/>
              </w:rPr>
              <w:t>5.2.2 Testing Strategy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_Toc410570255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15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C394308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6" w:history="1">
            <w:r w:rsidR="00EE4B71" w:rsidRPr="00AE221E">
              <w:rPr>
                <w:rStyle w:val="Hyperlink"/>
                <w:noProof/>
              </w:rPr>
              <w:t>5.3 Documentation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_Toc410570256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1BCD6908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7" w:history="1">
            <w:r w:rsidR="00EE4B71" w:rsidRPr="00AE221E">
              <w:rPr>
                <w:rStyle w:val="Hyperlink"/>
                <w:noProof/>
              </w:rPr>
              <w:t>5.4 Quality Assurance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_Toc410570257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2430EE8" w14:textId="77777777" w:rsidR="00EE4B71" w:rsidRDefault="002948F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0570258" w:history="1">
            <w:r w:rsidR="00EE4B71" w:rsidRPr="00AE221E">
              <w:rPr>
                <w:rStyle w:val="Hyperlink"/>
                <w:noProof/>
              </w:rPr>
              <w:t>5.5 Communications Management Plan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_Toc410570258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16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519F9A32" w14:textId="77777777" w:rsidR="00EE4B71" w:rsidRDefault="002948F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0570259" w:history="1">
            <w:r w:rsidR="00EE4B71" w:rsidRPr="00AE221E">
              <w:rPr>
                <w:rStyle w:val="Hyperlink"/>
                <w:noProof/>
              </w:rPr>
              <w:t>5.5.1 Project Team Meetings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_Toc410570259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17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72EB47AD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0" w:history="1">
            <w:r w:rsidR="00EE4B71" w:rsidRPr="00AE221E">
              <w:rPr>
                <w:rStyle w:val="Hyperlink"/>
                <w:noProof/>
              </w:rPr>
              <w:t>Appendix A: Glossary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_Toc410570260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18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4729BE0B" w14:textId="77777777" w:rsidR="00EE4B71" w:rsidRDefault="002948F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10570261" w:history="1">
            <w:r w:rsidR="00EE4B71" w:rsidRPr="00AE221E">
              <w:rPr>
                <w:rStyle w:val="Hyperlink"/>
                <w:noProof/>
              </w:rPr>
              <w:t>Appendix B: References</w:t>
            </w:r>
            <w:r w:rsidR="00EE4B71">
              <w:rPr>
                <w:noProof/>
                <w:webHidden/>
              </w:rPr>
              <w:tab/>
            </w:r>
            <w:r w:rsidR="00EE4B71">
              <w:rPr>
                <w:noProof/>
                <w:webHidden/>
              </w:rPr>
              <w:fldChar w:fldCharType="begin"/>
            </w:r>
            <w:r w:rsidR="00EE4B71">
              <w:rPr>
                <w:noProof/>
                <w:webHidden/>
              </w:rPr>
              <w:instrText xml:space="preserve"> PAGEREF _Toc410570261 \h </w:instrText>
            </w:r>
            <w:r w:rsidR="00EE4B71">
              <w:rPr>
                <w:noProof/>
                <w:webHidden/>
              </w:rPr>
            </w:r>
            <w:r w:rsidR="00EE4B71">
              <w:rPr>
                <w:noProof/>
                <w:webHidden/>
              </w:rPr>
              <w:fldChar w:fldCharType="separate"/>
            </w:r>
            <w:r w:rsidR="00EE4B71">
              <w:rPr>
                <w:noProof/>
                <w:webHidden/>
              </w:rPr>
              <w:t>19</w:t>
            </w:r>
            <w:r w:rsidR="00EE4B71">
              <w:rPr>
                <w:noProof/>
                <w:webHidden/>
              </w:rPr>
              <w:fldChar w:fldCharType="end"/>
            </w:r>
          </w:hyperlink>
        </w:p>
        <w:p w14:paraId="302B50B0" w14:textId="77777777" w:rsidR="003D1267" w:rsidRDefault="004944C9">
          <w:r>
            <w:fldChar w:fldCharType="end"/>
          </w:r>
        </w:p>
      </w:sdtContent>
    </w:sdt>
    <w:p w14:paraId="08C34A3B" w14:textId="77777777"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F57DDB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036830" w14:textId="3E32D936" w:rsidR="005F55DF" w:rsidRDefault="005F55DF" w:rsidP="00E13799">
      <w:pPr>
        <w:pStyle w:val="Heading1"/>
      </w:pPr>
      <w:bookmarkStart w:id="3" w:name="_Toc410570226"/>
      <w:bookmarkEnd w:id="2"/>
      <w:r>
        <w:lastRenderedPageBreak/>
        <w:t xml:space="preserve">1. </w:t>
      </w:r>
      <w:r w:rsidR="00B147EF">
        <w:t>Overview</w:t>
      </w:r>
      <w:bookmarkEnd w:id="3"/>
    </w:p>
    <w:p w14:paraId="51376F7D" w14:textId="011C1E07" w:rsidR="00B147EF" w:rsidRDefault="00AD5C6E" w:rsidP="00E13799">
      <w:pPr>
        <w:rPr>
          <w:sz w:val="24"/>
        </w:rPr>
      </w:pPr>
      <w:r>
        <w:rPr>
          <w:sz w:val="24"/>
        </w:rPr>
        <w:t>T</w:t>
      </w:r>
      <w:r w:rsidR="00DE0089">
        <w:rPr>
          <w:sz w:val="24"/>
        </w:rPr>
        <w:t xml:space="preserve">he </w:t>
      </w:r>
      <w:proofErr w:type="spellStart"/>
      <w:r w:rsidR="00B147EF" w:rsidRPr="00DE0089">
        <w:rPr>
          <w:i/>
          <w:sz w:val="24"/>
        </w:rPr>
        <w:t>V</w:t>
      </w:r>
      <w:r w:rsidR="00DE0089" w:rsidRPr="00DE0089">
        <w:rPr>
          <w:i/>
          <w:sz w:val="24"/>
        </w:rPr>
        <w:t>eni</w:t>
      </w:r>
      <w:proofErr w:type="spellEnd"/>
      <w:r w:rsidR="00B147EF" w:rsidRPr="00B147EF">
        <w:rPr>
          <w:sz w:val="24"/>
        </w:rPr>
        <w:t xml:space="preserve"> </w:t>
      </w:r>
      <w:r>
        <w:rPr>
          <w:sz w:val="24"/>
        </w:rPr>
        <w:t xml:space="preserve">Software Project Plan describes the </w:t>
      </w:r>
      <w:proofErr w:type="spellStart"/>
      <w:r w:rsidRPr="00AD5C6E">
        <w:rPr>
          <w:i/>
          <w:sz w:val="24"/>
        </w:rPr>
        <w:t>Veni</w:t>
      </w:r>
      <w:proofErr w:type="spellEnd"/>
      <w:r>
        <w:rPr>
          <w:sz w:val="24"/>
        </w:rPr>
        <w:t xml:space="preserve"> system and outlines the anticipated activities required to complete this effort by the scheduled end date</w:t>
      </w:r>
      <w:r w:rsidR="00B147EF" w:rsidRPr="00B147EF">
        <w:rPr>
          <w:sz w:val="24"/>
        </w:rPr>
        <w:t>.</w:t>
      </w:r>
    </w:p>
    <w:p w14:paraId="7501A78E" w14:textId="77777777" w:rsidR="00B147EF" w:rsidRPr="00B147EF" w:rsidRDefault="00B147EF" w:rsidP="00E13799">
      <w:pPr>
        <w:rPr>
          <w:sz w:val="24"/>
        </w:rPr>
      </w:pPr>
    </w:p>
    <w:p w14:paraId="11F9B928" w14:textId="554FE499" w:rsidR="00025EE1" w:rsidRDefault="00025EE1" w:rsidP="00E13799">
      <w:pPr>
        <w:pStyle w:val="Heading2"/>
      </w:pPr>
      <w:bookmarkStart w:id="4" w:name="h.2et92p0" w:colFirst="0" w:colLast="0"/>
      <w:bookmarkStart w:id="5" w:name="_Toc410570227"/>
      <w:bookmarkEnd w:id="4"/>
      <w:r>
        <w:t>1.1 Purpose, Scope, and Objectives</w:t>
      </w:r>
      <w:bookmarkEnd w:id="5"/>
    </w:p>
    <w:p w14:paraId="0AD1EB9C" w14:textId="5B375F5F" w:rsidR="00B147EF" w:rsidRPr="00EE2146" w:rsidRDefault="00842F75" w:rsidP="00E13799">
      <w:pPr>
        <w:spacing w:before="65" w:after="0"/>
        <w:rPr>
          <w:sz w:val="24"/>
          <w:szCs w:val="24"/>
        </w:rPr>
      </w:pPr>
      <w:r w:rsidRPr="00842F75">
        <w:rPr>
          <w:sz w:val="24"/>
          <w:szCs w:val="24"/>
        </w:rPr>
        <w:t>The</w:t>
      </w:r>
      <w:r>
        <w:rPr>
          <w:sz w:val="24"/>
          <w:szCs w:val="24"/>
        </w:rPr>
        <w:t xml:space="preserve"> purpose of</w:t>
      </w:r>
      <w:r w:rsidRPr="00842F75">
        <w:rPr>
          <w:sz w:val="24"/>
          <w:szCs w:val="24"/>
        </w:rPr>
        <w:t xml:space="preserve"> </w:t>
      </w:r>
      <w:proofErr w:type="spellStart"/>
      <w:r w:rsidR="00032809" w:rsidRPr="00032809">
        <w:rPr>
          <w:i/>
          <w:sz w:val="24"/>
          <w:szCs w:val="24"/>
        </w:rPr>
        <w:t>Veni</w:t>
      </w:r>
      <w:proofErr w:type="spellEnd"/>
      <w:r w:rsidR="00032809">
        <w:rPr>
          <w:sz w:val="24"/>
          <w:szCs w:val="24"/>
        </w:rPr>
        <w:t xml:space="preserve"> is intended to simplify the check-in process for veterans</w:t>
      </w:r>
      <w:r>
        <w:rPr>
          <w:sz w:val="24"/>
          <w:szCs w:val="24"/>
        </w:rPr>
        <w:t xml:space="preserve"> at Veteran Administration (VA) facilities</w:t>
      </w:r>
      <w:r w:rsidR="00032809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 In order to accomplish this</w:t>
      </w:r>
      <w:r w:rsidR="00032809">
        <w:rPr>
          <w:sz w:val="24"/>
          <w:szCs w:val="24"/>
        </w:rPr>
        <w:t xml:space="preserve">, the development team will </w:t>
      </w:r>
      <w:r w:rsidR="00B147EF" w:rsidRPr="00EE2146">
        <w:rPr>
          <w:sz w:val="24"/>
          <w:szCs w:val="24"/>
        </w:rPr>
        <w:t>analyze the requirements</w:t>
      </w:r>
      <w:r w:rsidR="00032809">
        <w:rPr>
          <w:sz w:val="24"/>
          <w:szCs w:val="24"/>
        </w:rPr>
        <w:t xml:space="preserve"> for</w:t>
      </w:r>
      <w:r w:rsidR="00B147EF" w:rsidRPr="00EE2146">
        <w:rPr>
          <w:sz w:val="24"/>
          <w:szCs w:val="24"/>
        </w:rPr>
        <w:t xml:space="preserve">, design, </w:t>
      </w:r>
      <w:r w:rsidR="00032809">
        <w:rPr>
          <w:sz w:val="24"/>
          <w:szCs w:val="24"/>
        </w:rPr>
        <w:t xml:space="preserve">implement, and maintain the </w:t>
      </w:r>
      <w:proofErr w:type="spellStart"/>
      <w:r w:rsidR="00032809" w:rsidRPr="00032809">
        <w:rPr>
          <w:i/>
          <w:sz w:val="24"/>
          <w:szCs w:val="24"/>
        </w:rPr>
        <w:t>Veni</w:t>
      </w:r>
      <w:proofErr w:type="spellEnd"/>
      <w:r w:rsidR="00B147EF" w:rsidRPr="00EE2146">
        <w:rPr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 w:rsidR="00B147EF" w:rsidRPr="00EE2146">
        <w:rPr>
          <w:sz w:val="24"/>
          <w:szCs w:val="24"/>
        </w:rPr>
        <w:t xml:space="preserve">ystem software. </w:t>
      </w:r>
      <w:r>
        <w:rPr>
          <w:sz w:val="24"/>
          <w:szCs w:val="24"/>
        </w:rPr>
        <w:t xml:space="preserve"> </w:t>
      </w:r>
    </w:p>
    <w:p w14:paraId="32488369" w14:textId="77777777" w:rsidR="00B147EF" w:rsidRPr="00EE2146" w:rsidRDefault="00B147EF" w:rsidP="00E13799">
      <w:pPr>
        <w:spacing w:before="65" w:after="0"/>
        <w:ind w:left="1440"/>
        <w:rPr>
          <w:sz w:val="24"/>
          <w:szCs w:val="24"/>
        </w:rPr>
      </w:pPr>
    </w:p>
    <w:p w14:paraId="22E60E6A" w14:textId="7EBADADE" w:rsidR="00B147EF" w:rsidRPr="00EE2146" w:rsidRDefault="00B147EF" w:rsidP="00AF15E8">
      <w:pPr>
        <w:spacing w:before="10" w:after="0"/>
      </w:pPr>
      <w:r w:rsidRPr="00EE2146">
        <w:rPr>
          <w:sz w:val="24"/>
          <w:szCs w:val="24"/>
        </w:rPr>
        <w:t xml:space="preserve">All activities directly related to the purpose are considered to be in scope. </w:t>
      </w:r>
      <w:r w:rsidR="00032809">
        <w:rPr>
          <w:sz w:val="24"/>
          <w:szCs w:val="24"/>
        </w:rPr>
        <w:t xml:space="preserve"> </w:t>
      </w:r>
      <w:r w:rsidR="005C7B91">
        <w:rPr>
          <w:sz w:val="24"/>
          <w:szCs w:val="24"/>
        </w:rPr>
        <w:t xml:space="preserve">This includes checking in for an appointment, getting directions to the VA facility, and providing appointment reminders.  </w:t>
      </w:r>
    </w:p>
    <w:p w14:paraId="6EC3C5FB" w14:textId="77777777" w:rsidR="00B147EF" w:rsidRPr="00EE2146" w:rsidRDefault="00B147EF" w:rsidP="00AF15E8">
      <w:pPr>
        <w:spacing w:after="0"/>
        <w:ind w:left="1439"/>
        <w:rPr>
          <w:sz w:val="24"/>
          <w:szCs w:val="24"/>
        </w:rPr>
      </w:pPr>
    </w:p>
    <w:p w14:paraId="678F2757" w14:textId="77777777" w:rsidR="00B147EF" w:rsidRPr="00EE2146" w:rsidRDefault="00B147EF" w:rsidP="00AF15E8">
      <w:pPr>
        <w:spacing w:before="11" w:after="0"/>
      </w:pPr>
      <w:r w:rsidRPr="00EE2146">
        <w:rPr>
          <w:sz w:val="24"/>
          <w:szCs w:val="24"/>
        </w:rPr>
        <w:t>The objectives of the project are as follows:</w:t>
      </w:r>
    </w:p>
    <w:p w14:paraId="79E529DD" w14:textId="169E75F8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by the project due date</w:t>
      </w:r>
      <w:r w:rsidR="00EE4B71">
        <w:rPr>
          <w:spacing w:val="2"/>
          <w:sz w:val="24"/>
          <w:szCs w:val="24"/>
        </w:rPr>
        <w:t xml:space="preserve"> (April 13</w:t>
      </w:r>
      <w:r w:rsidR="00EE4B71" w:rsidRPr="00EE4B71">
        <w:rPr>
          <w:spacing w:val="2"/>
          <w:sz w:val="24"/>
          <w:szCs w:val="24"/>
          <w:vertAlign w:val="superscript"/>
        </w:rPr>
        <w:t>th</w:t>
      </w:r>
      <w:r w:rsidR="00EE4B71">
        <w:rPr>
          <w:spacing w:val="2"/>
          <w:sz w:val="24"/>
          <w:szCs w:val="24"/>
        </w:rPr>
        <w:t>, 2015)</w:t>
      </w:r>
    </w:p>
    <w:p w14:paraId="67840DC0" w14:textId="6E90A4EC" w:rsidR="00B147EF" w:rsidRPr="00EE2146" w:rsidRDefault="00B147EF" w:rsidP="00AF15E8">
      <w:pPr>
        <w:pStyle w:val="ListParagraph"/>
        <w:numPr>
          <w:ilvl w:val="0"/>
          <w:numId w:val="11"/>
        </w:numPr>
        <w:spacing w:before="4" w:after="0"/>
        <w:ind w:left="270" w:hanging="270"/>
      </w:pPr>
      <w:r>
        <w:rPr>
          <w:spacing w:val="2"/>
          <w:sz w:val="24"/>
          <w:szCs w:val="24"/>
        </w:rPr>
        <w:t>C</w:t>
      </w:r>
      <w:r w:rsidRPr="00EE2146">
        <w:rPr>
          <w:spacing w:val="2"/>
          <w:sz w:val="24"/>
          <w:szCs w:val="24"/>
        </w:rPr>
        <w:t>omplete the project within budget</w:t>
      </w:r>
      <w:r w:rsidR="00EE4B71">
        <w:rPr>
          <w:spacing w:val="2"/>
          <w:sz w:val="24"/>
          <w:szCs w:val="24"/>
        </w:rPr>
        <w:t xml:space="preserve"> ($100)</w:t>
      </w:r>
    </w:p>
    <w:p w14:paraId="5010725D" w14:textId="77777777" w:rsidR="00B147EF" w:rsidRPr="00EE2146" w:rsidRDefault="00B147EF" w:rsidP="00AF15E8">
      <w:pPr>
        <w:pStyle w:val="ListParagraph"/>
        <w:numPr>
          <w:ilvl w:val="0"/>
          <w:numId w:val="11"/>
        </w:numPr>
        <w:spacing w:before="24" w:after="0"/>
        <w:ind w:left="270" w:hanging="270"/>
      </w:pPr>
      <w:r>
        <w:rPr>
          <w:spacing w:val="1"/>
          <w:sz w:val="24"/>
          <w:szCs w:val="24"/>
        </w:rPr>
        <w:t>P</w:t>
      </w:r>
      <w:r w:rsidRPr="00EE2146">
        <w:rPr>
          <w:spacing w:val="1"/>
          <w:sz w:val="24"/>
          <w:szCs w:val="24"/>
        </w:rPr>
        <w:t>rovide all deliverables identified in section 1.1.3 by the project due date</w:t>
      </w:r>
    </w:p>
    <w:p w14:paraId="22003E0B" w14:textId="59F05921" w:rsidR="00B147EF" w:rsidRPr="005B6E5B" w:rsidRDefault="00AF15E8" w:rsidP="00AF15E8">
      <w:pPr>
        <w:pStyle w:val="ListParagraph"/>
        <w:numPr>
          <w:ilvl w:val="0"/>
          <w:numId w:val="11"/>
        </w:numPr>
        <w:tabs>
          <w:tab w:val="left" w:pos="2159"/>
        </w:tabs>
        <w:spacing w:before="38" w:after="0"/>
        <w:ind w:left="270" w:hanging="270"/>
      </w:pPr>
      <w:r>
        <w:rPr>
          <w:spacing w:val="1"/>
          <w:sz w:val="24"/>
          <w:szCs w:val="24"/>
        </w:rPr>
        <w:t>Fulfill all stated requirements</w:t>
      </w:r>
      <w:r w:rsidR="00B147EF" w:rsidRPr="00EE2146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(as found in S</w:t>
      </w:r>
      <w:r w:rsidR="005C7B91">
        <w:rPr>
          <w:spacing w:val="1"/>
          <w:sz w:val="24"/>
          <w:szCs w:val="24"/>
        </w:rPr>
        <w:t xml:space="preserve">ystem Requirements </w:t>
      </w:r>
      <w:r>
        <w:rPr>
          <w:spacing w:val="1"/>
          <w:sz w:val="24"/>
          <w:szCs w:val="24"/>
        </w:rPr>
        <w:t>S</w:t>
      </w:r>
      <w:r w:rsidR="005C7B91">
        <w:rPr>
          <w:spacing w:val="1"/>
          <w:sz w:val="24"/>
          <w:szCs w:val="24"/>
        </w:rPr>
        <w:t>pecification</w:t>
      </w:r>
      <w:r>
        <w:rPr>
          <w:spacing w:val="1"/>
          <w:sz w:val="24"/>
          <w:szCs w:val="24"/>
        </w:rPr>
        <w:t xml:space="preserve">) </w:t>
      </w:r>
    </w:p>
    <w:p w14:paraId="089D04E8" w14:textId="77777777" w:rsidR="00B147EF" w:rsidRPr="00025EE1" w:rsidRDefault="00B147EF" w:rsidP="00AF15E8"/>
    <w:p w14:paraId="3CCABCC8" w14:textId="27D4B05D" w:rsidR="00025EE1" w:rsidRDefault="00025EE1" w:rsidP="00AF15E8">
      <w:pPr>
        <w:pStyle w:val="Heading2"/>
      </w:pPr>
      <w:bookmarkStart w:id="6" w:name="_Toc410570228"/>
      <w:r>
        <w:t>1.2 Assumptions and Constraints</w:t>
      </w:r>
      <w:bookmarkEnd w:id="6"/>
    </w:p>
    <w:p w14:paraId="1EE6B413" w14:textId="14A070B9" w:rsidR="00B147EF" w:rsidRPr="00B147EF" w:rsidRDefault="005C7B91" w:rsidP="005F49DE">
      <w:pPr>
        <w:pStyle w:val="Heading3"/>
        <w:rPr>
          <w:sz w:val="24"/>
        </w:rPr>
      </w:pPr>
      <w:bookmarkStart w:id="7" w:name="_Toc410570229"/>
      <w:r>
        <w:t xml:space="preserve">1.2.1 </w:t>
      </w:r>
      <w:r w:rsidR="00B147EF" w:rsidRPr="00B147EF">
        <w:t>Assumptions</w:t>
      </w:r>
      <w:bookmarkEnd w:id="7"/>
    </w:p>
    <w:p w14:paraId="2C72EA1A" w14:textId="139704D6" w:rsidR="00B147EF" w:rsidRPr="0073789F" w:rsidRDefault="00B147EF" w:rsidP="00E13799">
      <w:pPr>
        <w:spacing w:before="60" w:after="0"/>
      </w:pPr>
      <w:r w:rsidRPr="0073789F">
        <w:rPr>
          <w:sz w:val="24"/>
          <w:szCs w:val="24"/>
        </w:rPr>
        <w:t>The project will be planned with the following assumptions:</w:t>
      </w:r>
    </w:p>
    <w:p w14:paraId="3A6CB9C7" w14:textId="03F9F139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This project will deliver the </w:t>
      </w:r>
      <w:proofErr w:type="spellStart"/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proofErr w:type="spellEnd"/>
      <w:r w:rsidRPr="0073789F">
        <w:rPr>
          <w:spacing w:val="1"/>
          <w:sz w:val="24"/>
          <w:szCs w:val="24"/>
        </w:rPr>
        <w:t xml:space="preserve"> Smartphone application software </w:t>
      </w:r>
    </w:p>
    <w:p w14:paraId="781FD3B7" w14:textId="0F3BAF77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proofErr w:type="spellStart"/>
      <w:r w:rsidRPr="005F49DE">
        <w:rPr>
          <w:i/>
          <w:spacing w:val="1"/>
          <w:sz w:val="24"/>
          <w:szCs w:val="24"/>
        </w:rPr>
        <w:t>V</w:t>
      </w:r>
      <w:r w:rsidR="005C7B91" w:rsidRPr="005F49DE">
        <w:rPr>
          <w:i/>
          <w:spacing w:val="1"/>
          <w:sz w:val="24"/>
          <w:szCs w:val="24"/>
        </w:rPr>
        <w:t>eni</w:t>
      </w:r>
      <w:proofErr w:type="spellEnd"/>
      <w:r w:rsidRPr="0073789F">
        <w:rPr>
          <w:spacing w:val="1"/>
          <w:sz w:val="24"/>
          <w:szCs w:val="24"/>
        </w:rPr>
        <w:t xml:space="preserve"> will be portable to multiple Smartphone OS, but the prototype will target either Android or iOS.</w:t>
      </w:r>
    </w:p>
    <w:p w14:paraId="780A1E2B" w14:textId="7FC71363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</w:t>
      </w:r>
      <w:proofErr w:type="spellStart"/>
      <w:r w:rsidR="005C7B91" w:rsidRPr="005F49DE">
        <w:rPr>
          <w:i/>
          <w:spacing w:val="1"/>
          <w:sz w:val="24"/>
          <w:szCs w:val="24"/>
        </w:rPr>
        <w:t>Veni</w:t>
      </w:r>
      <w:proofErr w:type="spellEnd"/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run in the J2EE server, running on Linux within a cloud-hosted virtual machine.</w:t>
      </w:r>
    </w:p>
    <w:p w14:paraId="37346037" w14:textId="77777777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>VA firewall will permit application access to VA information</w:t>
      </w:r>
    </w:p>
    <w:p w14:paraId="6F5BFCE9" w14:textId="0D210534" w:rsidR="00B147EF" w:rsidRPr="0073789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During development, the </w:t>
      </w:r>
      <w:proofErr w:type="spellStart"/>
      <w:r w:rsidR="005C7B91" w:rsidRPr="005F49DE">
        <w:rPr>
          <w:i/>
          <w:spacing w:val="1"/>
          <w:sz w:val="24"/>
          <w:szCs w:val="24"/>
        </w:rPr>
        <w:t>Veni</w:t>
      </w:r>
      <w:proofErr w:type="spellEnd"/>
      <w:r w:rsidR="005C7B91">
        <w:rPr>
          <w:spacing w:val="1"/>
          <w:sz w:val="24"/>
          <w:szCs w:val="24"/>
        </w:rPr>
        <w:t xml:space="preserve"> System Server</w:t>
      </w:r>
      <w:r w:rsidRPr="0073789F">
        <w:rPr>
          <w:spacing w:val="1"/>
          <w:sz w:val="24"/>
          <w:szCs w:val="24"/>
        </w:rPr>
        <w:t xml:space="preserve"> will interact with a cloud-hosted </w:t>
      </w:r>
      <w:proofErr w:type="spellStart"/>
      <w:r w:rsidRPr="005F49DE">
        <w:rPr>
          <w:i/>
          <w:spacing w:val="1"/>
          <w:sz w:val="24"/>
          <w:szCs w:val="24"/>
        </w:rPr>
        <w:t>Veni</w:t>
      </w:r>
      <w:proofErr w:type="spellEnd"/>
      <w:r w:rsidRPr="0073789F">
        <w:rPr>
          <w:spacing w:val="1"/>
          <w:sz w:val="24"/>
          <w:szCs w:val="24"/>
        </w:rPr>
        <w:t xml:space="preserve">-specific </w:t>
      </w:r>
      <w:proofErr w:type="spellStart"/>
      <w:r w:rsidRPr="0073789F">
        <w:rPr>
          <w:spacing w:val="1"/>
          <w:sz w:val="24"/>
          <w:szCs w:val="24"/>
        </w:rPr>
        <w:t>VistA</w:t>
      </w:r>
      <w:proofErr w:type="spellEnd"/>
      <w:r w:rsidRPr="0073789F">
        <w:rPr>
          <w:spacing w:val="1"/>
          <w:sz w:val="24"/>
          <w:szCs w:val="24"/>
        </w:rPr>
        <w:t xml:space="preserve"> instance.</w:t>
      </w:r>
    </w:p>
    <w:p w14:paraId="1BFF3648" w14:textId="46D14780" w:rsidR="00B147EF" w:rsidRPr="00B147EF" w:rsidRDefault="00B147EF" w:rsidP="00E13799">
      <w:pPr>
        <w:pStyle w:val="ListParagraph"/>
        <w:numPr>
          <w:ilvl w:val="0"/>
          <w:numId w:val="12"/>
        </w:numPr>
        <w:spacing w:before="24" w:after="0"/>
        <w:ind w:left="270" w:hanging="270"/>
        <w:rPr>
          <w:spacing w:val="1"/>
          <w:sz w:val="24"/>
          <w:szCs w:val="24"/>
        </w:rPr>
      </w:pPr>
      <w:r w:rsidRPr="0073789F">
        <w:rPr>
          <w:spacing w:val="1"/>
          <w:sz w:val="24"/>
          <w:szCs w:val="24"/>
        </w:rPr>
        <w:t xml:space="preserve">The VA should allow us to interact with a </w:t>
      </w:r>
      <w:r w:rsidR="000243F5">
        <w:rPr>
          <w:spacing w:val="1"/>
          <w:sz w:val="24"/>
          <w:szCs w:val="24"/>
        </w:rPr>
        <w:t>VA</w:t>
      </w:r>
      <w:r w:rsidRPr="0073789F">
        <w:rPr>
          <w:spacing w:val="1"/>
          <w:sz w:val="24"/>
          <w:szCs w:val="24"/>
        </w:rPr>
        <w:t xml:space="preserve">-hosted “sandbox” </w:t>
      </w:r>
      <w:proofErr w:type="spellStart"/>
      <w:r w:rsidRPr="0073789F">
        <w:rPr>
          <w:spacing w:val="1"/>
          <w:sz w:val="24"/>
          <w:szCs w:val="24"/>
        </w:rPr>
        <w:t>VistA</w:t>
      </w:r>
      <w:proofErr w:type="spellEnd"/>
      <w:r w:rsidRPr="0073789F">
        <w:rPr>
          <w:spacing w:val="1"/>
          <w:sz w:val="24"/>
          <w:szCs w:val="24"/>
        </w:rPr>
        <w:t xml:space="preserve"> system. </w:t>
      </w:r>
    </w:p>
    <w:p w14:paraId="390A8FCB" w14:textId="77777777" w:rsid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</w:p>
    <w:p w14:paraId="653B204E" w14:textId="77777777" w:rsidR="00B147EF" w:rsidRPr="00B147E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b/>
          <w:sz w:val="24"/>
          <w:szCs w:val="24"/>
        </w:rPr>
      </w:pPr>
      <w:r w:rsidRPr="00B147EF">
        <w:rPr>
          <w:b/>
          <w:sz w:val="28"/>
          <w:szCs w:val="24"/>
        </w:rPr>
        <w:t>Constraints</w:t>
      </w:r>
    </w:p>
    <w:p w14:paraId="56F6303B" w14:textId="28534E11" w:rsidR="00B147EF" w:rsidRPr="0073789F" w:rsidRDefault="00B147EF" w:rsidP="00E13799">
      <w:pPr>
        <w:tabs>
          <w:tab w:val="left" w:pos="2160"/>
        </w:tabs>
        <w:spacing w:before="49" w:after="0"/>
        <w:ind w:right="1291"/>
        <w:jc w:val="both"/>
        <w:rPr>
          <w:sz w:val="24"/>
          <w:szCs w:val="24"/>
        </w:rPr>
      </w:pPr>
      <w:r w:rsidRPr="0073789F">
        <w:rPr>
          <w:sz w:val="24"/>
          <w:szCs w:val="24"/>
        </w:rPr>
        <w:t>The project will have the following constraints:</w:t>
      </w:r>
    </w:p>
    <w:p w14:paraId="3DA5282B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lastRenderedPageBreak/>
        <w:t>Reduce appointment wait time by 50%</w:t>
      </w:r>
    </w:p>
    <w:p w14:paraId="0402C035" w14:textId="65B0C866" w:rsidR="00B147EF" w:rsidRPr="0073789F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 xml:space="preserve">Complete this project by April </w:t>
      </w:r>
      <w:r w:rsidR="006A291A">
        <w:rPr>
          <w:sz w:val="24"/>
          <w:szCs w:val="24"/>
        </w:rPr>
        <w:t>1</w:t>
      </w:r>
      <w:r w:rsidRPr="0073789F">
        <w:rPr>
          <w:sz w:val="24"/>
          <w:szCs w:val="24"/>
        </w:rPr>
        <w:t>3</w:t>
      </w:r>
      <w:r w:rsidR="006A291A">
        <w:rPr>
          <w:sz w:val="24"/>
          <w:szCs w:val="24"/>
        </w:rPr>
        <w:t>th</w:t>
      </w:r>
      <w:r w:rsidRPr="0073789F">
        <w:rPr>
          <w:sz w:val="24"/>
          <w:szCs w:val="24"/>
        </w:rPr>
        <w:t xml:space="preserve"> 2015</w:t>
      </w:r>
    </w:p>
    <w:p w14:paraId="789468C6" w14:textId="77777777" w:rsidR="00B147EF" w:rsidRPr="0073789F" w:rsidRDefault="00B147EF" w:rsidP="00E13799">
      <w:pPr>
        <w:pStyle w:val="ListParagraph"/>
        <w:numPr>
          <w:ilvl w:val="0"/>
          <w:numId w:val="13"/>
        </w:numPr>
        <w:spacing w:before="5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Accomplish this project with a 5 person team</w:t>
      </w:r>
    </w:p>
    <w:p w14:paraId="7084649F" w14:textId="11E940D4" w:rsidR="00B147EF" w:rsidRPr="005F5A12" w:rsidRDefault="00B147EF" w:rsidP="00E13799">
      <w:pPr>
        <w:pStyle w:val="ListParagraph"/>
        <w:numPr>
          <w:ilvl w:val="0"/>
          <w:numId w:val="13"/>
        </w:numPr>
        <w:spacing w:before="4" w:after="0"/>
        <w:ind w:left="270" w:hanging="270"/>
        <w:rPr>
          <w:sz w:val="24"/>
          <w:szCs w:val="24"/>
        </w:rPr>
      </w:pPr>
      <w:r w:rsidRPr="0073789F">
        <w:rPr>
          <w:sz w:val="24"/>
          <w:szCs w:val="24"/>
        </w:rPr>
        <w:t>Gain the cooperation of the VA for data access</w:t>
      </w:r>
      <w:r w:rsidR="00AF15E8">
        <w:rPr>
          <w:sz w:val="24"/>
          <w:szCs w:val="24"/>
        </w:rPr>
        <w:t xml:space="preserve"> (for future development)</w:t>
      </w:r>
    </w:p>
    <w:p w14:paraId="063EA5FF" w14:textId="77777777" w:rsidR="00B147EF" w:rsidRPr="00025EE1" w:rsidRDefault="00B147EF" w:rsidP="00E13799"/>
    <w:p w14:paraId="257E97C2" w14:textId="097CF78A" w:rsidR="00025EE1" w:rsidRDefault="00025EE1" w:rsidP="00E13799">
      <w:pPr>
        <w:pStyle w:val="Heading2"/>
      </w:pPr>
      <w:bookmarkStart w:id="8" w:name="_Toc410570230"/>
      <w:r>
        <w:t>1.3 Project Deliverables</w:t>
      </w:r>
      <w:bookmarkEnd w:id="8"/>
    </w:p>
    <w:p w14:paraId="4584E57D" w14:textId="5AEC96B2" w:rsidR="00B147EF" w:rsidRPr="0073789F" w:rsidRDefault="000243F5" w:rsidP="00E13799">
      <w:pPr>
        <w:tabs>
          <w:tab w:val="left" w:pos="9360"/>
        </w:tabs>
        <w:spacing w:before="57" w:after="0"/>
        <w:jc w:val="both"/>
      </w:pPr>
      <w:r>
        <w:rPr>
          <w:sz w:val="24"/>
          <w:szCs w:val="24"/>
        </w:rPr>
        <w:t>The following</w:t>
      </w:r>
      <w:r w:rsidR="00EE4B71">
        <w:rPr>
          <w:sz w:val="24"/>
          <w:szCs w:val="24"/>
        </w:rPr>
        <w:t xml:space="preserve"> </w:t>
      </w:r>
      <w:r w:rsidR="00B147EF" w:rsidRPr="0073789F">
        <w:rPr>
          <w:sz w:val="24"/>
          <w:szCs w:val="24"/>
        </w:rPr>
        <w:t xml:space="preserve">items are </w:t>
      </w:r>
      <w:r w:rsidR="00B147EF">
        <w:rPr>
          <w:sz w:val="24"/>
          <w:szCs w:val="24"/>
        </w:rPr>
        <w:t xml:space="preserve">the deliverables </w:t>
      </w:r>
      <w:r w:rsidR="00B147EF" w:rsidRPr="0073789F">
        <w:rPr>
          <w:sz w:val="24"/>
          <w:szCs w:val="24"/>
        </w:rPr>
        <w:t xml:space="preserve">provided prior to </w:t>
      </w:r>
      <w:r>
        <w:rPr>
          <w:sz w:val="24"/>
          <w:szCs w:val="24"/>
        </w:rPr>
        <w:t xml:space="preserve">the </w:t>
      </w:r>
      <w:r w:rsidR="00B147EF" w:rsidRPr="0073789F">
        <w:rPr>
          <w:sz w:val="24"/>
          <w:szCs w:val="24"/>
        </w:rPr>
        <w:t>completion of the project.</w:t>
      </w:r>
    </w:p>
    <w:p w14:paraId="1664B937" w14:textId="77777777" w:rsidR="00B147EF" w:rsidRPr="0073789F" w:rsidRDefault="00B147EF" w:rsidP="00E13799">
      <w:pPr>
        <w:spacing w:after="0"/>
        <w:ind w:left="1799"/>
        <w:rPr>
          <w:sz w:val="24"/>
          <w:szCs w:val="24"/>
        </w:rPr>
      </w:pPr>
    </w:p>
    <w:p w14:paraId="31222D6D" w14:textId="77777777" w:rsidR="00B147EF" w:rsidRPr="0073789F" w:rsidRDefault="00B147EF" w:rsidP="00E13799">
      <w:pPr>
        <w:pStyle w:val="ListParagraph"/>
        <w:numPr>
          <w:ilvl w:val="0"/>
          <w:numId w:val="14"/>
        </w:numPr>
        <w:spacing w:before="8" w:after="0"/>
        <w:ind w:left="270" w:hanging="270"/>
      </w:pPr>
      <w:r w:rsidRPr="0073789F">
        <w:rPr>
          <w:spacing w:val="2"/>
          <w:sz w:val="24"/>
          <w:szCs w:val="24"/>
        </w:rPr>
        <w:t>Software programs (source code and objects)</w:t>
      </w:r>
    </w:p>
    <w:p w14:paraId="07357C27" w14:textId="4F135835" w:rsidR="00B147EF" w:rsidRPr="0073789F" w:rsidRDefault="00B147EF" w:rsidP="00E13799">
      <w:pPr>
        <w:pStyle w:val="ListParagraph"/>
        <w:numPr>
          <w:ilvl w:val="0"/>
          <w:numId w:val="14"/>
        </w:numPr>
        <w:spacing w:before="24" w:after="0"/>
        <w:ind w:left="270" w:hanging="270"/>
        <w:rPr>
          <w:spacing w:val="1"/>
          <w:sz w:val="24"/>
          <w:szCs w:val="24"/>
        </w:rPr>
      </w:pPr>
      <w:proofErr w:type="spellStart"/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proofErr w:type="spellEnd"/>
      <w:r w:rsidRPr="0073789F">
        <w:rPr>
          <w:spacing w:val="1"/>
          <w:sz w:val="24"/>
          <w:szCs w:val="24"/>
        </w:rPr>
        <w:t xml:space="preserve"> System </w:t>
      </w:r>
      <w:r w:rsidR="000243F5">
        <w:rPr>
          <w:spacing w:val="1"/>
          <w:sz w:val="24"/>
          <w:szCs w:val="24"/>
        </w:rPr>
        <w:t>Environment</w:t>
      </w:r>
    </w:p>
    <w:p w14:paraId="29E89792" w14:textId="342BC531" w:rsidR="00B147EF" w:rsidRPr="0073789F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proofErr w:type="spellStart"/>
      <w:r w:rsidRPr="005F49DE">
        <w:rPr>
          <w:i/>
          <w:spacing w:val="1"/>
          <w:sz w:val="24"/>
          <w:szCs w:val="24"/>
        </w:rPr>
        <w:t>V</w:t>
      </w:r>
      <w:r w:rsidR="000243F5" w:rsidRPr="005F49DE">
        <w:rPr>
          <w:i/>
          <w:spacing w:val="1"/>
          <w:sz w:val="24"/>
          <w:szCs w:val="24"/>
        </w:rPr>
        <w:t>eni</w:t>
      </w:r>
      <w:proofErr w:type="spellEnd"/>
      <w:r w:rsidRPr="0073789F">
        <w:rPr>
          <w:spacing w:val="1"/>
          <w:sz w:val="24"/>
          <w:szCs w:val="24"/>
        </w:rPr>
        <w:t xml:space="preserve"> System User Manual</w:t>
      </w:r>
    </w:p>
    <w:p w14:paraId="5B0B86BE" w14:textId="61A25F6B" w:rsidR="00B147EF" w:rsidRPr="005F49DE" w:rsidRDefault="00B147EF" w:rsidP="00E13799">
      <w:pPr>
        <w:pStyle w:val="ListParagraph"/>
        <w:numPr>
          <w:ilvl w:val="0"/>
          <w:numId w:val="14"/>
        </w:numPr>
        <w:spacing w:before="4" w:after="0"/>
        <w:ind w:left="270" w:hanging="270"/>
      </w:pPr>
      <w:r w:rsidRPr="0073789F">
        <w:rPr>
          <w:w w:val="101"/>
          <w:sz w:val="24"/>
          <w:szCs w:val="24"/>
        </w:rPr>
        <w:t>Project documentation</w:t>
      </w:r>
    </w:p>
    <w:p w14:paraId="0E72862E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Project Management Plan (SPMP)</w:t>
      </w:r>
    </w:p>
    <w:p w14:paraId="5A9238A0" w14:textId="77777777" w:rsidR="00164743" w:rsidRPr="0073789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 w:rsidRPr="0073789F">
        <w:rPr>
          <w:spacing w:val="1"/>
          <w:sz w:val="24"/>
          <w:szCs w:val="24"/>
        </w:rPr>
        <w:t>Software Requirements Specification (SRS)</w:t>
      </w:r>
    </w:p>
    <w:p w14:paraId="36932885" w14:textId="77777777" w:rsidR="00164743" w:rsidRPr="00EE767F" w:rsidRDefault="00164743" w:rsidP="00164743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Design Document (SDD)</w:t>
      </w:r>
    </w:p>
    <w:p w14:paraId="2BDE6918" w14:textId="5FC8B1CE" w:rsidR="00164743" w:rsidRPr="005F49DE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Software Testing Documentation (STD)</w:t>
      </w:r>
    </w:p>
    <w:p w14:paraId="68C04B2D" w14:textId="37BE030D" w:rsidR="00164743" w:rsidRDefault="00164743" w:rsidP="00164743">
      <w:pPr>
        <w:pStyle w:val="ListParagraph"/>
        <w:numPr>
          <w:ilvl w:val="0"/>
          <w:numId w:val="14"/>
        </w:numPr>
        <w:spacing w:before="4" w:after="0"/>
        <w:ind w:left="270" w:hanging="270"/>
        <w:rPr>
          <w:sz w:val="24"/>
        </w:rPr>
      </w:pPr>
      <w:r w:rsidRPr="005F49DE">
        <w:rPr>
          <w:sz w:val="24"/>
        </w:rPr>
        <w:t>Commitments</w:t>
      </w:r>
    </w:p>
    <w:p w14:paraId="0B06C5A9" w14:textId="592C509C" w:rsidR="00164743" w:rsidRPr="00164743" w:rsidRDefault="00164743" w:rsidP="005F49DE">
      <w:pPr>
        <w:pStyle w:val="ListParagraph"/>
        <w:numPr>
          <w:ilvl w:val="1"/>
          <w:numId w:val="14"/>
        </w:numPr>
        <w:spacing w:before="4" w:after="0"/>
        <w:ind w:left="540" w:hanging="270"/>
      </w:pPr>
      <w:r>
        <w:rPr>
          <w:spacing w:val="1"/>
          <w:sz w:val="24"/>
          <w:szCs w:val="24"/>
        </w:rPr>
        <w:t>Fortnightly Status Reports</w:t>
      </w:r>
    </w:p>
    <w:p w14:paraId="27CD41DB" w14:textId="77777777" w:rsidR="00B147EF" w:rsidRPr="005F5A12" w:rsidRDefault="00B147EF" w:rsidP="00E13799">
      <w:pPr>
        <w:spacing w:before="4" w:after="0"/>
      </w:pPr>
    </w:p>
    <w:p w14:paraId="1A7DB2B2" w14:textId="633D0531" w:rsidR="00A50FD9" w:rsidRDefault="00025EE1" w:rsidP="00A50FD9">
      <w:pPr>
        <w:pStyle w:val="Heading2"/>
      </w:pPr>
      <w:bookmarkStart w:id="9" w:name="_Toc410570231"/>
      <w:r>
        <w:t>1.4 Schedule and Budget Summary</w:t>
      </w:r>
      <w:bookmarkEnd w:id="9"/>
    </w:p>
    <w:p w14:paraId="36FD2149" w14:textId="2ABBFD7A" w:rsidR="00A50FD9" w:rsidRPr="00A50FD9" w:rsidRDefault="00A50FD9" w:rsidP="00A50FD9">
      <w:pPr>
        <w:rPr>
          <w:sz w:val="24"/>
        </w:rPr>
      </w:pPr>
      <w:r w:rsidRPr="00A50FD9">
        <w:rPr>
          <w:sz w:val="24"/>
        </w:rPr>
        <w:t>The budget for this project is flexible, but it is desired that all costs will be comprised of time and effort.</w:t>
      </w:r>
    </w:p>
    <w:p w14:paraId="639967DF" w14:textId="77777777" w:rsidR="00B147EF" w:rsidRPr="005F5A12" w:rsidRDefault="00B147EF" w:rsidP="00E13799">
      <w:pPr>
        <w:spacing w:before="40" w:after="0"/>
      </w:pPr>
      <w:r w:rsidRPr="005F5A12">
        <w:rPr>
          <w:sz w:val="24"/>
          <w:szCs w:val="24"/>
        </w:rPr>
        <w:t>The project has the following high-level schedule:</w:t>
      </w:r>
    </w:p>
    <w:p w14:paraId="0F32C8F4" w14:textId="3C24CBA0" w:rsidR="00B147EF" w:rsidRPr="005F5A12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2"/>
          <w:sz w:val="24"/>
          <w:szCs w:val="24"/>
        </w:rPr>
        <w:t xml:space="preserve">Delivery of baseline project plan: </w:t>
      </w:r>
      <w:r w:rsidR="00AE2A39">
        <w:rPr>
          <w:spacing w:val="2"/>
          <w:sz w:val="24"/>
          <w:szCs w:val="24"/>
        </w:rPr>
        <w:t>February 5</w:t>
      </w:r>
      <w:r w:rsidRPr="005F5A12">
        <w:rPr>
          <w:spacing w:val="2"/>
          <w:sz w:val="24"/>
          <w:szCs w:val="24"/>
        </w:rPr>
        <w:t>, 2015</w:t>
      </w:r>
    </w:p>
    <w:p w14:paraId="58390DF5" w14:textId="7D20FFA0" w:rsidR="00025EE1" w:rsidRDefault="00B147EF" w:rsidP="00E13799">
      <w:pPr>
        <w:pStyle w:val="ListParagraph"/>
        <w:numPr>
          <w:ilvl w:val="0"/>
          <w:numId w:val="15"/>
        </w:numPr>
        <w:spacing w:before="24" w:after="0"/>
        <w:ind w:left="270" w:hanging="270"/>
      </w:pPr>
      <w:r w:rsidRPr="005F5A12">
        <w:rPr>
          <w:spacing w:val="1"/>
          <w:sz w:val="24"/>
          <w:szCs w:val="24"/>
        </w:rPr>
        <w:t xml:space="preserve">Software products ready for operation: April </w:t>
      </w:r>
      <w:r w:rsidR="006A291A">
        <w:rPr>
          <w:spacing w:val="1"/>
          <w:sz w:val="24"/>
          <w:szCs w:val="24"/>
        </w:rPr>
        <w:t>1</w:t>
      </w:r>
      <w:r w:rsidRPr="005F5A12">
        <w:rPr>
          <w:spacing w:val="1"/>
          <w:sz w:val="24"/>
          <w:szCs w:val="24"/>
        </w:rPr>
        <w:t>3, 2015</w:t>
      </w:r>
    </w:p>
    <w:p w14:paraId="67F7B958" w14:textId="36EC5F6E" w:rsidR="005F55DF" w:rsidRDefault="00025EE1" w:rsidP="00E13799">
      <w:pPr>
        <w:pStyle w:val="Heading1"/>
      </w:pPr>
      <w:bookmarkStart w:id="10" w:name="h.2s8eyo1" w:colFirst="0" w:colLast="0"/>
      <w:bookmarkStart w:id="11" w:name="_Toc410570232"/>
      <w:bookmarkEnd w:id="10"/>
      <w:r>
        <w:t>2</w:t>
      </w:r>
      <w:r w:rsidR="005F55DF">
        <w:t xml:space="preserve">. </w:t>
      </w:r>
      <w:r w:rsidR="002601C9">
        <w:t>Project Organization</w:t>
      </w:r>
      <w:bookmarkEnd w:id="11"/>
    </w:p>
    <w:p w14:paraId="1B307B1E" w14:textId="3C728039" w:rsidR="00F13BB6" w:rsidRPr="00500650" w:rsidRDefault="00A50FD9" w:rsidP="00A50FD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F13BB6" w:rsidRPr="00500650">
        <w:rPr>
          <w:sz w:val="24"/>
          <w:szCs w:val="24"/>
        </w:rPr>
        <w:t xml:space="preserve">team of </w:t>
      </w:r>
      <w:r>
        <w:rPr>
          <w:sz w:val="24"/>
          <w:szCs w:val="24"/>
        </w:rPr>
        <w:t>five</w:t>
      </w:r>
      <w:r w:rsidR="00F13BB6" w:rsidRPr="00500650">
        <w:rPr>
          <w:sz w:val="24"/>
          <w:szCs w:val="24"/>
        </w:rPr>
        <w:t xml:space="preserve"> resources </w:t>
      </w:r>
      <w:r>
        <w:rPr>
          <w:sz w:val="24"/>
          <w:szCs w:val="24"/>
        </w:rPr>
        <w:t xml:space="preserve">are </w:t>
      </w:r>
      <w:r w:rsidR="00F13BB6" w:rsidRPr="00500650">
        <w:rPr>
          <w:sz w:val="24"/>
          <w:szCs w:val="24"/>
        </w:rPr>
        <w:t xml:space="preserve">assigned to this project. 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>The entire project team is responsible for the successful delivery of the project.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</w:t>
      </w:r>
      <w:r w:rsidR="00F35FA8">
        <w:rPr>
          <w:sz w:val="24"/>
          <w:szCs w:val="24"/>
        </w:rPr>
        <w:t>The f</w:t>
      </w:r>
      <w:r w:rsidR="00F13BB6" w:rsidRPr="00500650">
        <w:rPr>
          <w:sz w:val="24"/>
          <w:szCs w:val="24"/>
        </w:rPr>
        <w:t xml:space="preserve">ollowing </w:t>
      </w:r>
      <w:r>
        <w:rPr>
          <w:sz w:val="24"/>
          <w:szCs w:val="24"/>
        </w:rPr>
        <w:t xml:space="preserve">five </w:t>
      </w:r>
      <w:r w:rsidR="00F35FA8">
        <w:rPr>
          <w:sz w:val="24"/>
          <w:szCs w:val="24"/>
        </w:rPr>
        <w:t>people</w:t>
      </w:r>
      <w:r w:rsidR="00F13BB6" w:rsidRPr="00500650">
        <w:rPr>
          <w:sz w:val="24"/>
          <w:szCs w:val="24"/>
        </w:rPr>
        <w:t xml:space="preserve"> form </w:t>
      </w:r>
      <w:r>
        <w:rPr>
          <w:sz w:val="24"/>
          <w:szCs w:val="24"/>
        </w:rPr>
        <w:t xml:space="preserve">the </w:t>
      </w:r>
      <w:r w:rsidR="00F13BB6" w:rsidRPr="00500650">
        <w:rPr>
          <w:sz w:val="24"/>
          <w:szCs w:val="24"/>
        </w:rPr>
        <w:t>project team.</w:t>
      </w:r>
    </w:p>
    <w:p w14:paraId="2DEFFA07" w14:textId="77777777" w:rsidR="00F13BB6" w:rsidRPr="00500650" w:rsidRDefault="00F13BB6" w:rsidP="00A50FD9">
      <w:pPr>
        <w:spacing w:before="63" w:after="0"/>
        <w:ind w:left="1800"/>
        <w:rPr>
          <w:sz w:val="24"/>
          <w:szCs w:val="24"/>
        </w:rPr>
      </w:pPr>
    </w:p>
    <w:p w14:paraId="3FAE7747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proofErr w:type="spellStart"/>
      <w:r w:rsidRPr="00500650">
        <w:rPr>
          <w:sz w:val="24"/>
          <w:szCs w:val="24"/>
        </w:rPr>
        <w:t>Anant</w:t>
      </w:r>
      <w:proofErr w:type="spellEnd"/>
      <w:r w:rsidRPr="00500650">
        <w:rPr>
          <w:sz w:val="24"/>
          <w:szCs w:val="24"/>
        </w:rPr>
        <w:t xml:space="preserve"> </w:t>
      </w:r>
      <w:proofErr w:type="spellStart"/>
      <w:r w:rsidRPr="00500650">
        <w:rPr>
          <w:sz w:val="24"/>
          <w:szCs w:val="24"/>
        </w:rPr>
        <w:t>Kambli</w:t>
      </w:r>
      <w:proofErr w:type="spellEnd"/>
    </w:p>
    <w:p w14:paraId="55DC9586" w14:textId="77777777" w:rsidR="00A50FD9" w:rsidRPr="00500650" w:rsidRDefault="00A50FD9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Brian MacKay</w:t>
      </w:r>
    </w:p>
    <w:p w14:paraId="2322B530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 xml:space="preserve">Raleigh </w:t>
      </w:r>
      <w:proofErr w:type="spellStart"/>
      <w:r w:rsidRPr="00500650">
        <w:rPr>
          <w:sz w:val="24"/>
          <w:szCs w:val="24"/>
        </w:rPr>
        <w:t>Murráy</w:t>
      </w:r>
      <w:proofErr w:type="spellEnd"/>
    </w:p>
    <w:p w14:paraId="058DB67A" w14:textId="77777777" w:rsidR="00F13BB6" w:rsidRPr="00500650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proofErr w:type="spellStart"/>
      <w:r w:rsidRPr="00500650">
        <w:rPr>
          <w:sz w:val="24"/>
          <w:szCs w:val="24"/>
        </w:rPr>
        <w:t>Shahed</w:t>
      </w:r>
      <w:proofErr w:type="spellEnd"/>
      <w:r w:rsidRPr="00500650">
        <w:rPr>
          <w:sz w:val="24"/>
          <w:szCs w:val="24"/>
        </w:rPr>
        <w:t xml:space="preserve"> Shuman</w:t>
      </w:r>
    </w:p>
    <w:p w14:paraId="53E8FD70" w14:textId="2CDA81AA" w:rsidR="00F13BB6" w:rsidRPr="00A50FD9" w:rsidRDefault="00F13BB6" w:rsidP="00A50FD9">
      <w:pPr>
        <w:pStyle w:val="ListParagraph"/>
        <w:numPr>
          <w:ilvl w:val="0"/>
          <w:numId w:val="16"/>
        </w:numPr>
        <w:spacing w:before="63" w:after="0"/>
        <w:rPr>
          <w:sz w:val="24"/>
          <w:szCs w:val="24"/>
        </w:rPr>
      </w:pPr>
      <w:r w:rsidRPr="00500650">
        <w:rPr>
          <w:sz w:val="24"/>
          <w:szCs w:val="24"/>
        </w:rPr>
        <w:t>Kathryn Whitmire</w:t>
      </w:r>
    </w:p>
    <w:p w14:paraId="55AD2655" w14:textId="77777777" w:rsidR="00A50FD9" w:rsidRDefault="00A50FD9" w:rsidP="00A50FD9">
      <w:pPr>
        <w:rPr>
          <w:sz w:val="24"/>
          <w:szCs w:val="24"/>
        </w:rPr>
      </w:pPr>
    </w:p>
    <w:p w14:paraId="2C4F85FC" w14:textId="0FADD8DC" w:rsidR="00F13BB6" w:rsidRDefault="00A50FD9" w:rsidP="00A50FD9">
      <w:pPr>
        <w:rPr>
          <w:sz w:val="24"/>
          <w:szCs w:val="24"/>
        </w:rPr>
      </w:pPr>
      <w:r>
        <w:rPr>
          <w:sz w:val="24"/>
          <w:szCs w:val="24"/>
        </w:rPr>
        <w:t xml:space="preserve">The team members are individually responsible for handling coordination between each other </w:t>
      </w:r>
      <w:r w:rsidR="00F35FA8">
        <w:rPr>
          <w:sz w:val="24"/>
          <w:szCs w:val="24"/>
        </w:rPr>
        <w:t>in order to complete</w:t>
      </w:r>
      <w:r>
        <w:rPr>
          <w:sz w:val="24"/>
          <w:szCs w:val="24"/>
        </w:rPr>
        <w:t xml:space="preserve"> their given tasks, </w:t>
      </w:r>
      <w:r w:rsidR="00F13BB6" w:rsidRPr="00500650">
        <w:rPr>
          <w:sz w:val="24"/>
          <w:szCs w:val="24"/>
        </w:rPr>
        <w:t xml:space="preserve">integrating </w:t>
      </w:r>
      <w:r>
        <w:rPr>
          <w:sz w:val="24"/>
          <w:szCs w:val="24"/>
        </w:rPr>
        <w:t>the separate tasks,</w:t>
      </w:r>
      <w:r w:rsidR="00F13BB6" w:rsidRPr="00500650">
        <w:rPr>
          <w:sz w:val="24"/>
          <w:szCs w:val="24"/>
        </w:rPr>
        <w:t xml:space="preserve"> and submitting the deliverables.</w:t>
      </w:r>
      <w:r>
        <w:rPr>
          <w:sz w:val="24"/>
          <w:szCs w:val="24"/>
        </w:rPr>
        <w:t xml:space="preserve"> </w:t>
      </w:r>
      <w:r w:rsidR="00F13BB6" w:rsidRPr="00500650">
        <w:rPr>
          <w:sz w:val="24"/>
          <w:szCs w:val="24"/>
        </w:rPr>
        <w:t xml:space="preserve"> Team members </w:t>
      </w:r>
      <w:r>
        <w:rPr>
          <w:sz w:val="24"/>
          <w:szCs w:val="24"/>
        </w:rPr>
        <w:t>will</w:t>
      </w:r>
      <w:r w:rsidR="00F13BB6" w:rsidRPr="00500650">
        <w:rPr>
          <w:sz w:val="24"/>
          <w:szCs w:val="24"/>
        </w:rPr>
        <w:t xml:space="preserve"> work on their tasks as per discussion in the team meetings. </w:t>
      </w:r>
    </w:p>
    <w:p w14:paraId="1BA313A1" w14:textId="77777777" w:rsidR="00EE4B71" w:rsidRPr="00500650" w:rsidRDefault="00EE4B71" w:rsidP="00A50FD9"/>
    <w:p w14:paraId="6E907DF3" w14:textId="2515D4C1" w:rsidR="005F55DF" w:rsidRDefault="00025EE1" w:rsidP="00E13799">
      <w:pPr>
        <w:pStyle w:val="Heading2"/>
      </w:pPr>
      <w:bookmarkStart w:id="12" w:name="h.17dp8vu" w:colFirst="0" w:colLast="0"/>
      <w:bookmarkStart w:id="13" w:name="_Toc410570233"/>
      <w:bookmarkEnd w:id="12"/>
      <w:r>
        <w:t xml:space="preserve">2.1 </w:t>
      </w:r>
      <w:r w:rsidR="00D0759C">
        <w:t>Roles and Responsibilities</w:t>
      </w:r>
      <w:bookmarkEnd w:id="13"/>
      <w:r w:rsidR="005F55DF">
        <w:t xml:space="preserve"> </w:t>
      </w:r>
    </w:p>
    <w:p w14:paraId="5DB6CA2D" w14:textId="14A3D3DB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bookmarkStart w:id="14" w:name="h.26in1rg" w:colFirst="0" w:colLast="0"/>
      <w:bookmarkStart w:id="15" w:name="h.58vk9qsrslk2" w:colFirst="0" w:colLast="0"/>
      <w:bookmarkEnd w:id="14"/>
      <w:bookmarkEnd w:id="15"/>
      <w:r w:rsidRPr="008527E0">
        <w:rPr>
          <w:rFonts w:ascii="Calibri" w:eastAsia="Calibri" w:hAnsi="Calibri" w:cs="Calibri"/>
          <w:b/>
          <w:sz w:val="24"/>
          <w:szCs w:val="24"/>
        </w:rPr>
        <w:t>Analyst/Designers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Analyst/Designers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gather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requirements from </w:t>
      </w:r>
      <w:r w:rsidR="00F35FA8">
        <w:rPr>
          <w:rFonts w:ascii="Calibri" w:eastAsia="Calibri" w:hAnsi="Calibri" w:cs="Calibri"/>
          <w:sz w:val="24"/>
          <w:szCs w:val="24"/>
        </w:rPr>
        <w:t xml:space="preserve">a </w:t>
      </w:r>
      <w:r w:rsidRPr="008527E0">
        <w:rPr>
          <w:rFonts w:ascii="Calibri" w:eastAsia="Calibri" w:hAnsi="Calibri" w:cs="Calibri"/>
          <w:sz w:val="24"/>
          <w:szCs w:val="24"/>
        </w:rPr>
        <w:t>user</w:t>
      </w:r>
      <w:r w:rsidR="00F35FA8">
        <w:rPr>
          <w:rFonts w:ascii="Calibri" w:eastAsia="Calibri" w:hAnsi="Calibri" w:cs="Calibri"/>
          <w:sz w:val="24"/>
          <w:szCs w:val="24"/>
        </w:rPr>
        <w:t xml:space="preserve"> perspective</w:t>
      </w:r>
      <w:r w:rsidRPr="008527E0">
        <w:rPr>
          <w:rFonts w:ascii="Calibri" w:eastAsia="Calibri" w:hAnsi="Calibri" w:cs="Calibri"/>
          <w:sz w:val="24"/>
          <w:szCs w:val="24"/>
        </w:rPr>
        <w:t xml:space="preserve"> and architecture design.</w:t>
      </w:r>
    </w:p>
    <w:p w14:paraId="487717B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1BD56228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Programmers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Programmers are responsible for coding and unit testing of applications.</w:t>
      </w:r>
    </w:p>
    <w:p w14:paraId="6423657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3CF90E6E" w14:textId="51BCFB6E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Testers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Testers are responsible </w:t>
      </w:r>
      <w:r w:rsidR="00F35FA8">
        <w:rPr>
          <w:rFonts w:ascii="Calibri" w:eastAsia="Calibri" w:hAnsi="Calibri" w:cs="Calibri"/>
          <w:sz w:val="24"/>
          <w:szCs w:val="24"/>
        </w:rPr>
        <w:t>for</w:t>
      </w:r>
      <w:r w:rsidRPr="008527E0">
        <w:rPr>
          <w:rFonts w:ascii="Calibri" w:eastAsia="Calibri" w:hAnsi="Calibri" w:cs="Calibri"/>
          <w:sz w:val="24"/>
          <w:szCs w:val="24"/>
        </w:rPr>
        <w:t xml:space="preserve"> perform</w:t>
      </w:r>
      <w:r w:rsidR="00F35FA8">
        <w:rPr>
          <w:rFonts w:ascii="Calibri" w:eastAsia="Calibri" w:hAnsi="Calibri" w:cs="Calibri"/>
          <w:sz w:val="24"/>
          <w:szCs w:val="24"/>
        </w:rPr>
        <w:t>ing</w:t>
      </w:r>
      <w:r w:rsidRPr="008527E0">
        <w:rPr>
          <w:rFonts w:ascii="Calibri" w:eastAsia="Calibri" w:hAnsi="Calibri" w:cs="Calibri"/>
          <w:sz w:val="24"/>
          <w:szCs w:val="24"/>
        </w:rPr>
        <w:t xml:space="preserve"> integration testing as well as conducting user acceptance test</w:t>
      </w:r>
      <w:r w:rsidR="00F35FA8">
        <w:rPr>
          <w:rFonts w:ascii="Calibri" w:eastAsia="Calibri" w:hAnsi="Calibri" w:cs="Calibri"/>
          <w:sz w:val="24"/>
          <w:szCs w:val="24"/>
        </w:rPr>
        <w:t>s</w:t>
      </w:r>
      <w:r w:rsidRPr="008527E0">
        <w:rPr>
          <w:rFonts w:ascii="Calibri" w:eastAsia="Calibri" w:hAnsi="Calibri" w:cs="Calibri"/>
          <w:sz w:val="24"/>
          <w:szCs w:val="24"/>
        </w:rPr>
        <w:t xml:space="preserve"> (UAT).</w:t>
      </w:r>
    </w:p>
    <w:p w14:paraId="39AB5745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7D3FCC94" w14:textId="5A069548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T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 xml:space="preserve">echnical </w:t>
      </w:r>
      <w:r>
        <w:rPr>
          <w:rFonts w:asciiTheme="minorHAnsi" w:eastAsia="Calibri" w:hAnsiTheme="minorHAnsi" w:cs="Calibri"/>
          <w:b/>
          <w:sz w:val="24"/>
          <w:szCs w:val="24"/>
        </w:rPr>
        <w:t>W</w:t>
      </w:r>
      <w:r w:rsidRPr="008527E0">
        <w:rPr>
          <w:rFonts w:asciiTheme="minorHAnsi" w:eastAsia="Calibri" w:hAnsiTheme="minorHAnsi" w:cs="Calibri"/>
          <w:b/>
          <w:sz w:val="24"/>
          <w:szCs w:val="24"/>
        </w:rPr>
        <w:t>riter</w:t>
      </w:r>
      <w:r w:rsidRPr="008527E0">
        <w:rPr>
          <w:rFonts w:ascii="Calibri" w:eastAsia="Calibri" w:hAnsi="Calibri" w:cs="Calibri"/>
          <w:sz w:val="24"/>
          <w:szCs w:val="24"/>
        </w:rPr>
        <w:t xml:space="preserve"> – T</w:t>
      </w:r>
      <w:r>
        <w:rPr>
          <w:rFonts w:asciiTheme="minorHAnsi" w:eastAsia="Calibri" w:hAnsiTheme="minorHAnsi" w:cs="Calibri"/>
          <w:sz w:val="24"/>
          <w:szCs w:val="24"/>
        </w:rPr>
        <w:t xml:space="preserve">echnical writer </w:t>
      </w:r>
      <w:r w:rsidRPr="008527E0">
        <w:rPr>
          <w:rFonts w:ascii="Calibri" w:eastAsia="Calibri" w:hAnsi="Calibri" w:cs="Calibri"/>
          <w:sz w:val="24"/>
          <w:szCs w:val="24"/>
        </w:rPr>
        <w:t xml:space="preserve">is responsible for writing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user </w:t>
      </w:r>
      <w:r w:rsidRPr="008527E0">
        <w:rPr>
          <w:rFonts w:ascii="Calibri" w:eastAsia="Calibri" w:hAnsi="Calibri" w:cs="Calibri"/>
          <w:sz w:val="24"/>
          <w:szCs w:val="24"/>
        </w:rPr>
        <w:t xml:space="preserve">manual as well as testing usability of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application. </w:t>
      </w:r>
    </w:p>
    <w:p w14:paraId="139833CB" w14:textId="77777777" w:rsidR="00F13BB6" w:rsidRPr="008527E0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</w:p>
    <w:p w14:paraId="5107A71F" w14:textId="2F742AC7" w:rsidR="00F13BB6" w:rsidRDefault="00F13BB6" w:rsidP="00E13799">
      <w:pPr>
        <w:pStyle w:val="Normal1"/>
        <w:rPr>
          <w:rFonts w:ascii="Calibri" w:eastAsia="Calibri" w:hAnsi="Calibri" w:cs="Calibri"/>
          <w:sz w:val="24"/>
          <w:szCs w:val="24"/>
        </w:rPr>
      </w:pPr>
      <w:r w:rsidRPr="008527E0">
        <w:rPr>
          <w:rFonts w:ascii="Calibri" w:eastAsia="Calibri" w:hAnsi="Calibri" w:cs="Calibri"/>
          <w:b/>
          <w:sz w:val="24"/>
          <w:szCs w:val="24"/>
        </w:rPr>
        <w:t>Project Manager</w:t>
      </w:r>
      <w:r w:rsidRPr="008527E0">
        <w:rPr>
          <w:rFonts w:ascii="Calibri" w:eastAsia="Calibri" w:hAnsi="Calibri" w:cs="Calibri"/>
          <w:sz w:val="24"/>
          <w:szCs w:val="24"/>
        </w:rPr>
        <w:t xml:space="preserve"> - Project Manager is responsible for managing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overall project and updating </w:t>
      </w:r>
      <w:r w:rsidR="00F35FA8">
        <w:rPr>
          <w:rFonts w:ascii="Calibri" w:eastAsia="Calibri" w:hAnsi="Calibri" w:cs="Calibri"/>
          <w:sz w:val="24"/>
          <w:szCs w:val="24"/>
        </w:rPr>
        <w:t xml:space="preserve">the </w:t>
      </w:r>
      <w:r w:rsidRPr="008527E0">
        <w:rPr>
          <w:rFonts w:ascii="Calibri" w:eastAsia="Calibri" w:hAnsi="Calibri" w:cs="Calibri"/>
          <w:sz w:val="24"/>
          <w:szCs w:val="24"/>
        </w:rPr>
        <w:t xml:space="preserve">project status </w:t>
      </w:r>
      <w:r w:rsidR="00F35FA8">
        <w:rPr>
          <w:rFonts w:ascii="Calibri" w:eastAsia="Calibri" w:hAnsi="Calibri" w:cs="Calibri"/>
          <w:sz w:val="24"/>
          <w:szCs w:val="24"/>
        </w:rPr>
        <w:t xml:space="preserve">via </w:t>
      </w:r>
      <w:r w:rsidRPr="008527E0">
        <w:rPr>
          <w:rFonts w:ascii="Calibri" w:eastAsia="Calibri" w:hAnsi="Calibri" w:cs="Calibri"/>
          <w:sz w:val="24"/>
          <w:szCs w:val="24"/>
        </w:rPr>
        <w:t>status reports.</w:t>
      </w:r>
    </w:p>
    <w:p w14:paraId="7BDA4373" w14:textId="0FD4AFAB" w:rsidR="005F55DF" w:rsidRDefault="00025EE1" w:rsidP="00E13799">
      <w:pPr>
        <w:pStyle w:val="Heading1"/>
      </w:pPr>
      <w:bookmarkStart w:id="16" w:name="_Toc410570234"/>
      <w:r>
        <w:t>3</w:t>
      </w:r>
      <w:r w:rsidR="00D0759C">
        <w:t xml:space="preserve">. </w:t>
      </w:r>
      <w:r>
        <w:t>Managerial Process Plan</w:t>
      </w:r>
      <w:bookmarkEnd w:id="16"/>
    </w:p>
    <w:p w14:paraId="669E0AA9" w14:textId="1699E837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will specify the project management processes for the project and will include: the project startup plan, </w:t>
      </w:r>
      <w:r w:rsidR="00F35FA8">
        <w:rPr>
          <w:sz w:val="24"/>
          <w:szCs w:val="24"/>
        </w:rPr>
        <w:t xml:space="preserve">project work plan, and </w:t>
      </w:r>
      <w:r w:rsidRPr="00BD4FF4">
        <w:rPr>
          <w:sz w:val="24"/>
          <w:szCs w:val="24"/>
        </w:rPr>
        <w:t xml:space="preserve">risk management plan. </w:t>
      </w:r>
    </w:p>
    <w:p w14:paraId="580BD6A6" w14:textId="0722F236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>In order to be successful</w:t>
      </w:r>
      <w:r w:rsidR="00F35FA8">
        <w:rPr>
          <w:sz w:val="24"/>
          <w:szCs w:val="24"/>
        </w:rPr>
        <w:t>,</w:t>
      </w:r>
      <w:r w:rsidRPr="00BD4FF4">
        <w:rPr>
          <w:sz w:val="24"/>
          <w:szCs w:val="24"/>
        </w:rPr>
        <w:t xml:space="preserve"> the team must deliver a software product that will satisfy the needs of the client as outlined in the SRS. </w:t>
      </w:r>
    </w:p>
    <w:p w14:paraId="5A34B917" w14:textId="77777777" w:rsidR="00EE4B71" w:rsidRDefault="00EE4B71" w:rsidP="00E13799">
      <w:pPr>
        <w:rPr>
          <w:sz w:val="24"/>
          <w:szCs w:val="24"/>
        </w:rPr>
      </w:pPr>
    </w:p>
    <w:p w14:paraId="7A9848ED" w14:textId="21CB9AE7" w:rsidR="00025EE1" w:rsidRDefault="00025EE1" w:rsidP="00E13799">
      <w:pPr>
        <w:pStyle w:val="Heading2"/>
      </w:pPr>
      <w:bookmarkStart w:id="17" w:name="_Toc410570235"/>
      <w:r>
        <w:t>3.1 Start-up Plan</w:t>
      </w:r>
      <w:bookmarkEnd w:id="17"/>
    </w:p>
    <w:p w14:paraId="1E188229" w14:textId="7C6CF04D" w:rsidR="00F13BB6" w:rsidRDefault="00F13BB6" w:rsidP="00E13799">
      <w:pPr>
        <w:rPr>
          <w:sz w:val="24"/>
          <w:szCs w:val="24"/>
        </w:rPr>
      </w:pPr>
      <w:r w:rsidRPr="00BD4FF4">
        <w:rPr>
          <w:sz w:val="24"/>
          <w:szCs w:val="24"/>
        </w:rPr>
        <w:t xml:space="preserve">The SPMP outlines the resources and materials needed to start the project and will include: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estimation plan, </w:t>
      </w:r>
      <w:r w:rsidR="00F35FA8">
        <w:rPr>
          <w:sz w:val="24"/>
          <w:szCs w:val="24"/>
        </w:rPr>
        <w:t xml:space="preserve">the </w:t>
      </w:r>
      <w:r w:rsidRPr="00BD4FF4">
        <w:rPr>
          <w:sz w:val="24"/>
          <w:szCs w:val="24"/>
        </w:rPr>
        <w:t xml:space="preserve">staffing plan, </w:t>
      </w:r>
      <w:r w:rsidR="00F35FA8">
        <w:rPr>
          <w:sz w:val="24"/>
          <w:szCs w:val="24"/>
        </w:rPr>
        <w:t xml:space="preserve">and the </w:t>
      </w:r>
      <w:r w:rsidRPr="00BD4FF4">
        <w:rPr>
          <w:sz w:val="24"/>
          <w:szCs w:val="24"/>
        </w:rPr>
        <w:t>resource acquisition plan.</w:t>
      </w:r>
    </w:p>
    <w:p w14:paraId="2667055B" w14:textId="77777777" w:rsidR="00EE4B71" w:rsidRPr="00BD4FF4" w:rsidRDefault="00EE4B71" w:rsidP="00E13799">
      <w:pPr>
        <w:rPr>
          <w:sz w:val="24"/>
          <w:szCs w:val="24"/>
        </w:rPr>
      </w:pPr>
    </w:p>
    <w:p w14:paraId="0F4D5257" w14:textId="654A8CFF" w:rsidR="00025EE1" w:rsidRDefault="00025EE1" w:rsidP="00E13799">
      <w:pPr>
        <w:pStyle w:val="Heading3"/>
      </w:pPr>
      <w:bookmarkStart w:id="18" w:name="_Toc410570236"/>
      <w:r>
        <w:t>3.1.1 Estimation Plan</w:t>
      </w:r>
      <w:bookmarkEnd w:id="18"/>
    </w:p>
    <w:p w14:paraId="780CEC36" w14:textId="0E39B738" w:rsidR="00F13BB6" w:rsidRDefault="009B7745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team is using a time-boxed agile process, and therefore have established initial estimates and plan to update them as the project progresses.  </w:t>
      </w:r>
    </w:p>
    <w:p w14:paraId="442E3681" w14:textId="77777777" w:rsidR="00EE4B71" w:rsidRPr="00771B45" w:rsidRDefault="00EE4B71" w:rsidP="00E13799">
      <w:pPr>
        <w:rPr>
          <w:sz w:val="24"/>
          <w:szCs w:val="24"/>
        </w:rPr>
      </w:pPr>
    </w:p>
    <w:p w14:paraId="19510F11" w14:textId="208756E3" w:rsidR="00025EE1" w:rsidRDefault="00025EE1" w:rsidP="00E13799">
      <w:pPr>
        <w:pStyle w:val="Heading3"/>
      </w:pPr>
      <w:bookmarkStart w:id="19" w:name="_Toc410570237"/>
      <w:r>
        <w:t>3.1.2 Staffing Plan</w:t>
      </w:r>
      <w:bookmarkEnd w:id="19"/>
    </w:p>
    <w:p w14:paraId="7E5BED0F" w14:textId="4B43E81E" w:rsidR="006A291A" w:rsidRDefault="006A291A" w:rsidP="005F49DE">
      <w:pPr>
        <w:spacing w:before="37" w:after="0"/>
      </w:pPr>
      <w:r>
        <w:rPr>
          <w:sz w:val="24"/>
          <w:szCs w:val="24"/>
        </w:rPr>
        <w:t>Due to limited resources, all team members will take on all roles at various stages of the project.  This is in keeping with the agile philosophy that the project follows.</w:t>
      </w:r>
      <w:r w:rsidRPr="00FC6A5B" w:rsidDel="006A291A">
        <w:rPr>
          <w:sz w:val="24"/>
          <w:szCs w:val="24"/>
        </w:rPr>
        <w:t xml:space="preserve"> </w:t>
      </w:r>
    </w:p>
    <w:p w14:paraId="0E3874FF" w14:textId="23FB50B4" w:rsidR="00025EE1" w:rsidRDefault="00025EE1" w:rsidP="006A291A">
      <w:pPr>
        <w:pStyle w:val="Heading3"/>
      </w:pPr>
      <w:bookmarkStart w:id="20" w:name="_Toc410570238"/>
      <w:r>
        <w:t>3.1.3 Resource Acquisition Plan</w:t>
      </w:r>
      <w:bookmarkEnd w:id="20"/>
    </w:p>
    <w:p w14:paraId="37703488" w14:textId="3188AF5E" w:rsidR="006A291A" w:rsidRDefault="006A291A" w:rsidP="005F49DE">
      <w:pPr>
        <w:rPr>
          <w:sz w:val="24"/>
        </w:rPr>
      </w:pPr>
      <w:r w:rsidRPr="005F49DE">
        <w:rPr>
          <w:sz w:val="24"/>
        </w:rPr>
        <w:t>The project team</w:t>
      </w:r>
      <w:r>
        <w:rPr>
          <w:sz w:val="24"/>
        </w:rPr>
        <w:t xml:space="preserve"> shall be responsible for acquiring all non-human resources required by the project.  The non-human resources required for the project are:</w:t>
      </w:r>
    </w:p>
    <w:p w14:paraId="27598D26" w14:textId="3865D3C5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proofErr w:type="spellStart"/>
      <w:r w:rsidRPr="005F49DE">
        <w:rPr>
          <w:i/>
          <w:sz w:val="24"/>
        </w:rPr>
        <w:t>Veni</w:t>
      </w:r>
      <w:proofErr w:type="spellEnd"/>
      <w:r>
        <w:rPr>
          <w:sz w:val="24"/>
        </w:rPr>
        <w:t xml:space="preserve"> System Server</w:t>
      </w:r>
    </w:p>
    <w:p w14:paraId="3579F82C" w14:textId="60B3C54D" w:rsidR="006A291A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Linux Virtual Machine</w:t>
      </w:r>
    </w:p>
    <w:p w14:paraId="23326E07" w14:textId="6BA5151A" w:rsidR="006A291A" w:rsidRPr="005F49DE" w:rsidRDefault="006A291A" w:rsidP="005F49DE">
      <w:pPr>
        <w:pStyle w:val="ListParagraph"/>
        <w:numPr>
          <w:ilvl w:val="0"/>
          <w:numId w:val="26"/>
        </w:numPr>
        <w:rPr>
          <w:sz w:val="24"/>
        </w:rPr>
      </w:pPr>
      <w:r>
        <w:rPr>
          <w:sz w:val="24"/>
        </w:rPr>
        <w:t>GitHub Software repository</w:t>
      </w:r>
    </w:p>
    <w:p w14:paraId="49464F65" w14:textId="77777777" w:rsidR="00EE4B71" w:rsidRDefault="00EE4B71" w:rsidP="00EE4B71"/>
    <w:p w14:paraId="7B53D1D8" w14:textId="58D4D473" w:rsidR="00025EE1" w:rsidRDefault="00025EE1">
      <w:pPr>
        <w:pStyle w:val="Heading2"/>
      </w:pPr>
      <w:bookmarkStart w:id="21" w:name="_Toc410570239"/>
      <w:r>
        <w:t>3.2 Work Plan</w:t>
      </w:r>
      <w:bookmarkEnd w:id="21"/>
    </w:p>
    <w:p w14:paraId="7ACC1FB9" w14:textId="45B26573" w:rsidR="00F13BB6" w:rsidRDefault="00F13BB6">
      <w:pPr>
        <w:rPr>
          <w:sz w:val="24"/>
          <w:szCs w:val="24"/>
        </w:rPr>
      </w:pPr>
      <w:r w:rsidRPr="00863DC7">
        <w:rPr>
          <w:sz w:val="24"/>
          <w:szCs w:val="24"/>
        </w:rPr>
        <w:t>The SPMP will specify the work activities, sc</w:t>
      </w:r>
      <w:r>
        <w:rPr>
          <w:sz w:val="24"/>
          <w:szCs w:val="24"/>
        </w:rPr>
        <w:t>hedule</w:t>
      </w:r>
      <w:r w:rsidR="006A291A">
        <w:rPr>
          <w:sz w:val="24"/>
          <w:szCs w:val="24"/>
        </w:rPr>
        <w:t>,</w:t>
      </w:r>
      <w:r>
        <w:rPr>
          <w:sz w:val="24"/>
          <w:szCs w:val="24"/>
        </w:rPr>
        <w:t xml:space="preserve"> and resources for this</w:t>
      </w:r>
      <w:r w:rsidRPr="00863DC7">
        <w:rPr>
          <w:sz w:val="24"/>
          <w:szCs w:val="24"/>
        </w:rPr>
        <w:t xml:space="preserve"> project.</w:t>
      </w:r>
    </w:p>
    <w:p w14:paraId="2960BDFE" w14:textId="77777777" w:rsidR="00EE4B71" w:rsidRPr="00863DC7" w:rsidRDefault="00EE4B71">
      <w:pPr>
        <w:rPr>
          <w:sz w:val="24"/>
          <w:szCs w:val="24"/>
        </w:rPr>
      </w:pPr>
    </w:p>
    <w:p w14:paraId="77E73509" w14:textId="7608D5F8" w:rsidR="00025EE1" w:rsidRDefault="00025EE1">
      <w:pPr>
        <w:pStyle w:val="Heading3"/>
      </w:pPr>
      <w:bookmarkStart w:id="22" w:name="_Toc410570240"/>
      <w:r>
        <w:t>3.2.1 Work Activities</w:t>
      </w:r>
      <w:bookmarkEnd w:id="22"/>
    </w:p>
    <w:p w14:paraId="79EEE3BC" w14:textId="64A4E96A" w:rsidR="00F13BB6" w:rsidRDefault="00F13BB6">
      <w:pPr>
        <w:rPr>
          <w:sz w:val="24"/>
          <w:szCs w:val="24"/>
        </w:rPr>
      </w:pPr>
      <w:r w:rsidRPr="00863DC7">
        <w:rPr>
          <w:sz w:val="24"/>
          <w:szCs w:val="24"/>
        </w:rPr>
        <w:t xml:space="preserve">The overall project plan for the </w:t>
      </w:r>
      <w:proofErr w:type="spellStart"/>
      <w:r w:rsidRPr="005F49DE">
        <w:rPr>
          <w:i/>
          <w:sz w:val="24"/>
          <w:szCs w:val="24"/>
        </w:rPr>
        <w:t>V</w:t>
      </w:r>
      <w:r w:rsidR="006A291A" w:rsidRPr="005F49DE">
        <w:rPr>
          <w:i/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team is as follows</w:t>
      </w:r>
      <w:r w:rsidRPr="00863DC7">
        <w:rPr>
          <w:sz w:val="24"/>
          <w:szCs w:val="24"/>
        </w:rPr>
        <w:t>.</w:t>
      </w:r>
    </w:p>
    <w:p w14:paraId="5CA3A871" w14:textId="143FF765" w:rsidR="00F13BB6" w:rsidRDefault="00F13BB6" w:rsidP="00E13799">
      <w:pPr>
        <w:rPr>
          <w:sz w:val="24"/>
          <w:szCs w:val="24"/>
        </w:rPr>
      </w:pPr>
      <w:r w:rsidRPr="00A1645B">
        <w:rPr>
          <w:sz w:val="24"/>
          <w:szCs w:val="24"/>
        </w:rPr>
        <w:t>Details about the tasks in each phase will be added to the plan at a later time.</w:t>
      </w:r>
      <w:r w:rsidR="006A291A">
        <w:rPr>
          <w:sz w:val="24"/>
          <w:szCs w:val="24"/>
        </w:rPr>
        <w:t xml:space="preserve"> (Breakdown into work activities not yet accomplished.  TBD in next iteration of document)</w:t>
      </w:r>
    </w:p>
    <w:p w14:paraId="7F658D1D" w14:textId="77777777" w:rsidR="00EE4B71" w:rsidRDefault="00EE4B71" w:rsidP="00E13799">
      <w:pPr>
        <w:rPr>
          <w:sz w:val="24"/>
          <w:szCs w:val="24"/>
        </w:rPr>
      </w:pPr>
    </w:p>
    <w:p w14:paraId="4C0593B0" w14:textId="70517654" w:rsidR="00025EE1" w:rsidRDefault="00025EE1" w:rsidP="00E13799">
      <w:pPr>
        <w:pStyle w:val="Heading3"/>
      </w:pPr>
      <w:bookmarkStart w:id="23" w:name="_Toc410570241"/>
      <w:r>
        <w:t>3.2.2 Schedule/Resource/Budget Allocation</w:t>
      </w:r>
      <w:bookmarkEnd w:id="23"/>
    </w:p>
    <w:p w14:paraId="4CAF9907" w14:textId="3F19FC44" w:rsidR="00F13BB6" w:rsidRDefault="00F13BB6" w:rsidP="00E13799">
      <w:pPr>
        <w:rPr>
          <w:sz w:val="24"/>
          <w:szCs w:val="24"/>
        </w:rPr>
      </w:pPr>
      <w:r w:rsidRPr="00A1645B">
        <w:rPr>
          <w:sz w:val="24"/>
          <w:szCs w:val="24"/>
        </w:rPr>
        <w:t xml:space="preserve">The schedule for each team member will be established </w:t>
      </w:r>
      <w:r w:rsidR="0052222F">
        <w:rPr>
          <w:sz w:val="24"/>
          <w:szCs w:val="24"/>
        </w:rPr>
        <w:t>each agile iteration</w:t>
      </w:r>
      <w:r w:rsidRPr="00A1645B">
        <w:rPr>
          <w:sz w:val="24"/>
          <w:szCs w:val="24"/>
        </w:rPr>
        <w:t xml:space="preserve"> of the project. </w:t>
      </w:r>
      <w:r w:rsidR="0052222F">
        <w:rPr>
          <w:sz w:val="24"/>
          <w:szCs w:val="24"/>
        </w:rPr>
        <w:t xml:space="preserve"> </w:t>
      </w:r>
      <w:r w:rsidRPr="00A1645B">
        <w:rPr>
          <w:sz w:val="24"/>
          <w:szCs w:val="24"/>
        </w:rPr>
        <w:t xml:space="preserve">Additionally the team will make adjustments </w:t>
      </w:r>
      <w:r w:rsidR="0052222F">
        <w:rPr>
          <w:sz w:val="24"/>
          <w:szCs w:val="24"/>
        </w:rPr>
        <w:t>to</w:t>
      </w:r>
      <w:r w:rsidRPr="00A1645B">
        <w:rPr>
          <w:sz w:val="24"/>
          <w:szCs w:val="24"/>
        </w:rPr>
        <w:t xml:space="preserve"> the schedule </w:t>
      </w:r>
      <w:r w:rsidR="0052222F">
        <w:rPr>
          <w:sz w:val="24"/>
          <w:szCs w:val="24"/>
        </w:rPr>
        <w:t xml:space="preserve">in order to balance </w:t>
      </w:r>
      <w:r w:rsidRPr="00A1645B">
        <w:rPr>
          <w:sz w:val="24"/>
          <w:szCs w:val="24"/>
        </w:rPr>
        <w:t xml:space="preserve">the workload </w:t>
      </w:r>
      <w:r w:rsidR="0052222F">
        <w:rPr>
          <w:sz w:val="24"/>
          <w:szCs w:val="24"/>
        </w:rPr>
        <w:t>amongst the team</w:t>
      </w:r>
      <w:r w:rsidRPr="00A1645B">
        <w:rPr>
          <w:sz w:val="24"/>
          <w:szCs w:val="24"/>
        </w:rPr>
        <w:t>.</w:t>
      </w:r>
    </w:p>
    <w:p w14:paraId="6633F097" w14:textId="64490760" w:rsidR="009435EC" w:rsidRDefault="009435EC" w:rsidP="00E13799">
      <w:pPr>
        <w:rPr>
          <w:sz w:val="24"/>
          <w:szCs w:val="24"/>
        </w:rPr>
      </w:pPr>
      <w:r>
        <w:rPr>
          <w:sz w:val="24"/>
          <w:szCs w:val="24"/>
        </w:rPr>
        <w:t>Current projected schedule: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1130"/>
        <w:gridCol w:w="1330"/>
        <w:gridCol w:w="1330"/>
      </w:tblGrid>
      <w:tr w:rsidR="009435EC" w:rsidRPr="009435EC" w14:paraId="58748CEB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512980F" w14:textId="77777777" w:rsidR="009435EC" w:rsidRPr="009435EC" w:rsidRDefault="009435EC" w:rsidP="009435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435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Task Name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5603DA8" w14:textId="77777777" w:rsidR="009435EC" w:rsidRPr="009435EC" w:rsidRDefault="009435EC" w:rsidP="009435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435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Duration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2A3770" w14:textId="77777777" w:rsidR="009435EC" w:rsidRPr="009435EC" w:rsidRDefault="009435EC" w:rsidP="009435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435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Start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69DA29F" w14:textId="77777777" w:rsidR="009435EC" w:rsidRPr="009435EC" w:rsidRDefault="009435EC" w:rsidP="009435E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9435E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Finish</w:t>
            </w:r>
          </w:p>
        </w:tc>
      </w:tr>
      <w:tr w:rsidR="009435EC" w:rsidRPr="009435EC" w14:paraId="2DDB24EF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4F0770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proofErr w:type="spellStart"/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Veni</w:t>
            </w:r>
            <w:proofErr w:type="spellEnd"/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System Project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DD150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58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7C7002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E1B4A0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9435EC" w:rsidRPr="009435EC" w14:paraId="2FF47DE5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24BCB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Initial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6894CA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210131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79FA6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2/19/15</w:t>
            </w:r>
          </w:p>
        </w:tc>
      </w:tr>
      <w:tr w:rsidR="009435EC" w:rsidRPr="009435EC" w14:paraId="16BF9953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8E84D2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Executive Summary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8A42D4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2B75A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B0C699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9435EC" w:rsidRPr="009435EC" w14:paraId="63AE3812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69D26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Feasibility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B99DAC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E2AAAC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BA6480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9435EC" w:rsidRPr="009435EC" w14:paraId="2A62D6E8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AA05DF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Vision Document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01519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265F28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D8421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</w:tr>
      <w:tr w:rsidR="009435EC" w:rsidRPr="009435EC" w14:paraId="776B72B1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DB51E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SW Project Plan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E2F485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CB8315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1/22/15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70A4B5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9435EC" w:rsidRPr="009435EC" w14:paraId="27677147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1BE051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Design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79728B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21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2C26B8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D65429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</w:tr>
      <w:tr w:rsidR="009435EC" w:rsidRPr="009435EC" w14:paraId="0EE727DB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71761A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      Use Case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CC9DF6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D4AA08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8BA935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9435EC" w:rsidRPr="009435EC" w14:paraId="1D145B84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F0A89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Class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8187BF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4175C4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4FAFB4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9435EC" w:rsidRPr="009435EC" w14:paraId="4A4C8E01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7A99A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Sequence Diagram (BB)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239D6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185C3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53419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</w:tr>
      <w:tr w:rsidR="009435EC" w:rsidRPr="009435EC" w14:paraId="0FAAEC0E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F09DEB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Domain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E72D3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BF7A85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CBEF60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3/5/15</w:t>
            </w:r>
          </w:p>
        </w:tc>
      </w:tr>
      <w:tr w:rsidR="009435EC" w:rsidRPr="009435EC" w14:paraId="7863C463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2E85B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Sequence Diagram (WB)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C92E6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2C5E1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227EB5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3/5/15</w:t>
            </w:r>
          </w:p>
        </w:tc>
      </w:tr>
      <w:tr w:rsidR="009435EC" w:rsidRPr="009435EC" w14:paraId="03E70EF6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71F39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Component Diagram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9BAC5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11 days?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308649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2/19/15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9C8D5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Thu 3/5/15</w:t>
            </w:r>
          </w:p>
        </w:tc>
      </w:tr>
      <w:tr w:rsidR="009435EC" w:rsidRPr="009435EC" w14:paraId="12C9F776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35AA5D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Implementation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D5980F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21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377553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9CF75A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4/2/15</w:t>
            </w:r>
          </w:p>
        </w:tc>
      </w:tr>
      <w:tr w:rsidR="009435EC" w:rsidRPr="009435EC" w14:paraId="7069D978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273372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Implement User Interface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D847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21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0094B6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55FA23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4/2/15</w:t>
            </w:r>
          </w:p>
        </w:tc>
      </w:tr>
      <w:tr w:rsidR="009435EC" w:rsidRPr="009435EC" w14:paraId="3DB36C34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C8B8BF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Implement </w:t>
            </w:r>
            <w:proofErr w:type="spellStart"/>
            <w:r w:rsidRPr="009435EC">
              <w:rPr>
                <w:rFonts w:ascii="Calibri" w:eastAsia="Times New Roman" w:hAnsi="Calibri" w:cs="Times New Roman"/>
                <w:color w:val="000000"/>
              </w:rPr>
              <w:t>Veni</w:t>
            </w:r>
            <w:proofErr w:type="spellEnd"/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System Server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643D72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21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611E2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38F24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4/2/15</w:t>
            </w:r>
          </w:p>
        </w:tc>
      </w:tr>
      <w:tr w:rsidR="009435EC" w:rsidRPr="009435EC" w14:paraId="0F0AAF39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ADBA3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Implement </w:t>
            </w:r>
            <w:proofErr w:type="spellStart"/>
            <w:r w:rsidRPr="009435EC">
              <w:rPr>
                <w:rFonts w:ascii="Calibri" w:eastAsia="Times New Roman" w:hAnsi="Calibri" w:cs="Times New Roman"/>
                <w:color w:val="000000"/>
              </w:rPr>
              <w:t>VistA</w:t>
            </w:r>
            <w:proofErr w:type="spellEnd"/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server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D8C065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21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59EE21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11698A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4/2/15</w:t>
            </w:r>
          </w:p>
        </w:tc>
      </w:tr>
      <w:tr w:rsidR="009435EC" w:rsidRPr="009435EC" w14:paraId="677ECAB7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F0DA40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19A19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21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18A8D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3/5/15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1CF20D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4/2/15</w:t>
            </w:r>
          </w:p>
        </w:tc>
      </w:tr>
      <w:tr w:rsidR="009435EC" w:rsidRPr="009435EC" w14:paraId="75110626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33C133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Validation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87788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23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792F6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3D9886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9435EC" w:rsidRPr="009435EC" w14:paraId="23F40309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5C5DC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Unit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244BAF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23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784C5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15A8A7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9435EC" w:rsidRPr="009435EC" w14:paraId="6CAE323C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5271D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Auto Testing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5A823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23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433DEB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AB3F74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  <w:tr w:rsidR="009435EC" w:rsidRPr="009435EC" w14:paraId="4327BC4C" w14:textId="77777777" w:rsidTr="009435EC">
        <w:tc>
          <w:tcPr>
            <w:tcW w:w="26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A139E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 xml:space="preserve">      Documentation</w:t>
            </w:r>
          </w:p>
        </w:tc>
        <w:tc>
          <w:tcPr>
            <w:tcW w:w="11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5F7CEC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color w:val="000000"/>
              </w:rPr>
              <w:t>23 days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485290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Thu 3/12/15</w:t>
            </w:r>
          </w:p>
        </w:tc>
        <w:tc>
          <w:tcPr>
            <w:tcW w:w="13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941648" w14:textId="77777777" w:rsidR="009435EC" w:rsidRPr="009435EC" w:rsidRDefault="009435EC" w:rsidP="009435EC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9435EC">
              <w:rPr>
                <w:rFonts w:ascii="Calibri" w:eastAsia="Times New Roman" w:hAnsi="Calibri" w:cs="Times New Roman"/>
                <w:b/>
                <w:bCs/>
                <w:color w:val="000000"/>
              </w:rPr>
              <w:t>Mon 4/13/15</w:t>
            </w:r>
          </w:p>
        </w:tc>
      </w:tr>
    </w:tbl>
    <w:p w14:paraId="71A1B927" w14:textId="77777777" w:rsidR="009435EC" w:rsidRDefault="009435EC" w:rsidP="00E13799">
      <w:pPr>
        <w:rPr>
          <w:sz w:val="24"/>
          <w:szCs w:val="24"/>
        </w:rPr>
      </w:pPr>
    </w:p>
    <w:p w14:paraId="7701F550" w14:textId="3883F9B2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resources for this project shall be allocated on an as needed basis.</w:t>
      </w:r>
    </w:p>
    <w:p w14:paraId="040936A4" w14:textId="78BC9DE3" w:rsidR="0052222F" w:rsidRDefault="0052222F" w:rsidP="00E13799">
      <w:pPr>
        <w:rPr>
          <w:sz w:val="24"/>
          <w:szCs w:val="24"/>
        </w:rPr>
      </w:pPr>
      <w:r>
        <w:rPr>
          <w:sz w:val="24"/>
          <w:szCs w:val="24"/>
        </w:rPr>
        <w:t>The budget for this project shall remain under $100.</w:t>
      </w:r>
    </w:p>
    <w:p w14:paraId="432B72C3" w14:textId="77777777" w:rsidR="00EE4B71" w:rsidRPr="00A1645B" w:rsidRDefault="00EE4B71" w:rsidP="00E13799">
      <w:pPr>
        <w:rPr>
          <w:sz w:val="24"/>
          <w:szCs w:val="24"/>
        </w:rPr>
      </w:pPr>
    </w:p>
    <w:p w14:paraId="0035753F" w14:textId="38150C13" w:rsidR="00025EE1" w:rsidRDefault="00025EE1" w:rsidP="0052222F">
      <w:pPr>
        <w:pStyle w:val="Heading2"/>
      </w:pPr>
      <w:bookmarkStart w:id="24" w:name="_Toc410570242"/>
      <w:r>
        <w:t>3.3 Risk Management Plan</w:t>
      </w:r>
      <w:bookmarkEnd w:id="24"/>
    </w:p>
    <w:p w14:paraId="1DF03757" w14:textId="2A0DB8EE" w:rsidR="00F13BB6" w:rsidRDefault="00F13BB6" w:rsidP="005F49DE">
      <w:pPr>
        <w:widowControl w:val="0"/>
        <w:rPr>
          <w:sz w:val="24"/>
          <w:szCs w:val="24"/>
        </w:rPr>
      </w:pPr>
      <w:r w:rsidRPr="00525E79">
        <w:rPr>
          <w:sz w:val="24"/>
          <w:szCs w:val="24"/>
        </w:rPr>
        <w:t>This Risk Management Plan defines how risks associated with th</w:t>
      </w:r>
      <w:r>
        <w:rPr>
          <w:sz w:val="24"/>
          <w:szCs w:val="24"/>
        </w:rPr>
        <w:t>is</w:t>
      </w:r>
      <w:r w:rsidRPr="00525E79">
        <w:rPr>
          <w:sz w:val="24"/>
          <w:szCs w:val="24"/>
        </w:rPr>
        <w:t xml:space="preserve"> project will be identified, analyzed, and managed. </w:t>
      </w:r>
      <w:r w:rsidR="0052222F">
        <w:rPr>
          <w:sz w:val="24"/>
          <w:szCs w:val="24"/>
        </w:rPr>
        <w:t xml:space="preserve"> </w:t>
      </w:r>
      <w:r w:rsidRPr="00525E79">
        <w:rPr>
          <w:sz w:val="24"/>
          <w:szCs w:val="24"/>
        </w:rPr>
        <w:t>It outlines how risk management activities will be performed, recorded, and monitored throughout the lifecycle of the project</w:t>
      </w:r>
      <w:r w:rsidR="0052222F">
        <w:rPr>
          <w:sz w:val="24"/>
          <w:szCs w:val="24"/>
        </w:rPr>
        <w:t>,</w:t>
      </w:r>
      <w:r w:rsidRPr="00525E79">
        <w:rPr>
          <w:sz w:val="24"/>
          <w:szCs w:val="24"/>
        </w:rPr>
        <w:t xml:space="preserve"> and </w:t>
      </w:r>
      <w:r w:rsidR="0052222F">
        <w:rPr>
          <w:sz w:val="24"/>
          <w:szCs w:val="24"/>
        </w:rPr>
        <w:t xml:space="preserve">it </w:t>
      </w:r>
      <w:r w:rsidRPr="00525E79">
        <w:rPr>
          <w:sz w:val="24"/>
          <w:szCs w:val="24"/>
        </w:rPr>
        <w:t>provides templates and practices for recording and prioritizing risks by the Risk Manager and/or Risk Management Team.</w:t>
      </w:r>
    </w:p>
    <w:p w14:paraId="4868E8BD" w14:textId="77777777" w:rsidR="00EE4B71" w:rsidRDefault="00EE4B71" w:rsidP="00EE4B71">
      <w:pPr>
        <w:widowControl w:val="0"/>
        <w:rPr>
          <w:sz w:val="24"/>
          <w:szCs w:val="24"/>
        </w:rPr>
      </w:pPr>
    </w:p>
    <w:p w14:paraId="672F392B" w14:textId="37CFF081" w:rsidR="00F13BB6" w:rsidRPr="00525E79" w:rsidRDefault="00F13BB6" w:rsidP="0052222F">
      <w:pPr>
        <w:pStyle w:val="Heading3"/>
        <w:rPr>
          <w:rFonts w:asciiTheme="minorHAnsi" w:hAnsiTheme="minorHAnsi"/>
        </w:rPr>
      </w:pPr>
      <w:bookmarkStart w:id="25" w:name="_Toc410570243"/>
      <w:r>
        <w:t>3.3.1 Risk Identification</w:t>
      </w:r>
      <w:bookmarkEnd w:id="25"/>
    </w:p>
    <w:p w14:paraId="2993C4F5" w14:textId="47E98C21" w:rsidR="00F13BB6" w:rsidRPr="00A053DB" w:rsidRDefault="00F13BB6" w:rsidP="005F49DE">
      <w:pPr>
        <w:widowControl w:val="0"/>
        <w:rPr>
          <w:sz w:val="24"/>
          <w:szCs w:val="24"/>
        </w:rPr>
      </w:pPr>
      <w:r w:rsidRPr="00A053DB">
        <w:rPr>
          <w:sz w:val="24"/>
          <w:szCs w:val="24"/>
        </w:rPr>
        <w:t xml:space="preserve">The project management </w:t>
      </w:r>
      <w:r w:rsidR="0052222F">
        <w:rPr>
          <w:sz w:val="24"/>
          <w:szCs w:val="24"/>
        </w:rPr>
        <w:t>t</w:t>
      </w:r>
      <w:r w:rsidRPr="00A053DB">
        <w:rPr>
          <w:sz w:val="24"/>
          <w:szCs w:val="24"/>
        </w:rPr>
        <w:t xml:space="preserve">eam will identify risks by taking into account the project scope, schedule, cost, </w:t>
      </w:r>
      <w:r w:rsidR="0052222F">
        <w:rPr>
          <w:sz w:val="24"/>
          <w:szCs w:val="24"/>
        </w:rPr>
        <w:t>and</w:t>
      </w:r>
      <w:r w:rsidRPr="00A053DB">
        <w:rPr>
          <w:sz w:val="24"/>
          <w:szCs w:val="24"/>
        </w:rPr>
        <w:t xml:space="preserve"> quality.  </w:t>
      </w:r>
      <w:r w:rsidR="0052222F">
        <w:rPr>
          <w:sz w:val="24"/>
          <w:szCs w:val="24"/>
        </w:rPr>
        <w:t>The f</w:t>
      </w:r>
      <w:r w:rsidRPr="00A053DB">
        <w:rPr>
          <w:sz w:val="24"/>
          <w:szCs w:val="24"/>
        </w:rPr>
        <w:t xml:space="preserve">ollowing risks </w:t>
      </w:r>
      <w:r w:rsidR="0052222F">
        <w:rPr>
          <w:sz w:val="24"/>
          <w:szCs w:val="24"/>
        </w:rPr>
        <w:t xml:space="preserve">are </w:t>
      </w:r>
      <w:r w:rsidRPr="00A053DB">
        <w:rPr>
          <w:sz w:val="24"/>
          <w:szCs w:val="24"/>
        </w:rPr>
        <w:t xml:space="preserve">identified by </w:t>
      </w:r>
      <w:r w:rsidR="0052222F">
        <w:rPr>
          <w:sz w:val="24"/>
          <w:szCs w:val="24"/>
        </w:rPr>
        <w:t xml:space="preserve">the </w:t>
      </w:r>
      <w:r w:rsidRPr="00A053DB">
        <w:rPr>
          <w:sz w:val="24"/>
          <w:szCs w:val="24"/>
        </w:rPr>
        <w:t>project team</w:t>
      </w:r>
      <w:r w:rsidR="0052222F">
        <w:rPr>
          <w:sz w:val="24"/>
          <w:szCs w:val="24"/>
        </w:rPr>
        <w:t>:</w:t>
      </w:r>
    </w:p>
    <w:p w14:paraId="24F7AD9E" w14:textId="77777777" w:rsidR="00F13BB6" w:rsidRPr="00D022D7" w:rsidRDefault="00F13BB6" w:rsidP="00E13799">
      <w:pPr>
        <w:pStyle w:val="Normal1"/>
        <w:rPr>
          <w:sz w:val="24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613"/>
        <w:gridCol w:w="1991"/>
        <w:gridCol w:w="971"/>
        <w:gridCol w:w="1759"/>
        <w:gridCol w:w="2868"/>
      </w:tblGrid>
      <w:tr w:rsidR="00F13BB6" w:rsidRPr="00D022D7" w14:paraId="710C1CEB" w14:textId="77777777" w:rsidTr="00DE0089">
        <w:tc>
          <w:tcPr>
            <w:tcW w:w="1562" w:type="dxa"/>
            <w:shd w:val="clear" w:color="auto" w:fill="191919"/>
          </w:tcPr>
          <w:p w14:paraId="4CCC4C3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Risk</w:t>
            </w:r>
          </w:p>
        </w:tc>
        <w:tc>
          <w:tcPr>
            <w:tcW w:w="1991" w:type="dxa"/>
            <w:shd w:val="clear" w:color="auto" w:fill="191919"/>
          </w:tcPr>
          <w:p w14:paraId="5495585C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P</w:t>
            </w:r>
            <w:r w:rsidRPr="00C92300">
              <w:rPr>
                <w:rFonts w:cs="Arial"/>
                <w:b/>
              </w:rPr>
              <w:t>roba</w:t>
            </w:r>
            <w:r w:rsidRPr="00C92300">
              <w:rPr>
                <w:rFonts w:ascii="Calibri" w:hAnsi="Calibri" w:cs="Arial"/>
                <w:b/>
              </w:rPr>
              <w:t>bility</w:t>
            </w:r>
          </w:p>
        </w:tc>
        <w:tc>
          <w:tcPr>
            <w:tcW w:w="928" w:type="dxa"/>
            <w:shd w:val="clear" w:color="auto" w:fill="191919"/>
          </w:tcPr>
          <w:p w14:paraId="006BB4F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Impact</w:t>
            </w:r>
          </w:p>
        </w:tc>
        <w:tc>
          <w:tcPr>
            <w:tcW w:w="1759" w:type="dxa"/>
            <w:shd w:val="clear" w:color="auto" w:fill="191919"/>
          </w:tcPr>
          <w:p w14:paraId="3F0A1EA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Description</w:t>
            </w:r>
          </w:p>
        </w:tc>
        <w:tc>
          <w:tcPr>
            <w:tcW w:w="2868" w:type="dxa"/>
            <w:shd w:val="clear" w:color="auto" w:fill="191919"/>
          </w:tcPr>
          <w:p w14:paraId="0246CBF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C92300">
              <w:rPr>
                <w:rFonts w:ascii="Calibri" w:hAnsi="Calibri" w:cs="Arial"/>
                <w:b/>
              </w:rPr>
              <w:t>Solution</w:t>
            </w:r>
          </w:p>
        </w:tc>
      </w:tr>
      <w:tr w:rsidR="00F13BB6" w:rsidRPr="00D022D7" w14:paraId="610E5192" w14:textId="77777777" w:rsidTr="00DE0089">
        <w:tc>
          <w:tcPr>
            <w:tcW w:w="1562" w:type="dxa"/>
            <w:vAlign w:val="center"/>
          </w:tcPr>
          <w:p w14:paraId="78BE612D" w14:textId="73968292" w:rsidR="00F13BB6" w:rsidRPr="00C92300" w:rsidRDefault="0052222F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GitHub u</w:t>
            </w:r>
            <w:r w:rsidR="00F13BB6" w:rsidRPr="00C92300">
              <w:rPr>
                <w:rFonts w:ascii="Calibri" w:hAnsi="Calibri" w:cs="Arial"/>
              </w:rPr>
              <w:t>navailab</w:t>
            </w:r>
            <w:r>
              <w:rPr>
                <w:rFonts w:ascii="Calibri" w:hAnsi="Calibri" w:cs="Arial"/>
              </w:rPr>
              <w:t>ility</w:t>
            </w:r>
            <w:r w:rsidR="00F13BB6" w:rsidRPr="00C92300"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14:paraId="3AA2EB37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Low</w:t>
            </w:r>
          </w:p>
        </w:tc>
        <w:tc>
          <w:tcPr>
            <w:tcW w:w="928" w:type="dxa"/>
            <w:vAlign w:val="center"/>
          </w:tcPr>
          <w:p w14:paraId="17267E2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3AC2DB4A" w14:textId="79BB002B" w:rsidR="00F13BB6" w:rsidRPr="00C92300" w:rsidRDefault="00F13BB6" w:rsidP="0052222F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 xml:space="preserve">Unavailability of </w:t>
            </w:r>
            <w:r w:rsidR="0052222F">
              <w:rPr>
                <w:rFonts w:ascii="Calibri" w:hAnsi="Calibri" w:cs="Arial"/>
              </w:rPr>
              <w:t>source control system (GitHub)</w:t>
            </w:r>
          </w:p>
        </w:tc>
        <w:tc>
          <w:tcPr>
            <w:tcW w:w="2868" w:type="dxa"/>
            <w:vAlign w:val="center"/>
          </w:tcPr>
          <w:p w14:paraId="60636B0A" w14:textId="7462D99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All important document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and message</w:t>
            </w:r>
            <w:r w:rsidR="0052222F">
              <w:rPr>
                <w:rFonts w:ascii="Calibri" w:hAnsi="Calibri" w:cs="Arial"/>
              </w:rPr>
              <w:t>s</w:t>
            </w:r>
            <w:r w:rsidRPr="00C92300">
              <w:rPr>
                <w:rFonts w:ascii="Calibri" w:hAnsi="Calibri" w:cs="Arial"/>
              </w:rPr>
              <w:t xml:space="preserve"> are sent </w:t>
            </w:r>
            <w:r w:rsidR="0052222F">
              <w:rPr>
                <w:rFonts w:ascii="Calibri" w:hAnsi="Calibri" w:cs="Arial"/>
              </w:rPr>
              <w:t>via</w:t>
            </w:r>
            <w:r w:rsidRPr="00C92300">
              <w:rPr>
                <w:rFonts w:ascii="Calibri" w:hAnsi="Calibri" w:cs="Arial"/>
              </w:rPr>
              <w:t xml:space="preserve"> email.</w:t>
            </w:r>
          </w:p>
        </w:tc>
      </w:tr>
      <w:tr w:rsidR="00F13BB6" w:rsidRPr="00D022D7" w14:paraId="071D4FCF" w14:textId="77777777" w:rsidTr="00DE0089">
        <w:tc>
          <w:tcPr>
            <w:tcW w:w="1562" w:type="dxa"/>
            <w:vAlign w:val="center"/>
          </w:tcPr>
          <w:p w14:paraId="7D5C404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lastRenderedPageBreak/>
              <w:t>Team member absence</w:t>
            </w:r>
          </w:p>
        </w:tc>
        <w:tc>
          <w:tcPr>
            <w:tcW w:w="1991" w:type="dxa"/>
            <w:vAlign w:val="center"/>
          </w:tcPr>
          <w:p w14:paraId="571BCA40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928" w:type="dxa"/>
            <w:vAlign w:val="center"/>
          </w:tcPr>
          <w:p w14:paraId="602AD1E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65C2ED18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unable to come to team meetings.</w:t>
            </w:r>
          </w:p>
        </w:tc>
        <w:tc>
          <w:tcPr>
            <w:tcW w:w="2868" w:type="dxa"/>
            <w:vAlign w:val="center"/>
          </w:tcPr>
          <w:p w14:paraId="020EA6B0" w14:textId="01596A6A" w:rsidR="00F13BB6" w:rsidRPr="00C92300" w:rsidRDefault="00EF3B3E" w:rsidP="00EF3B3E">
            <w:pPr>
              <w:spacing w:line="276" w:lineRule="auto"/>
              <w:jc w:val="center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Email summary of accomplishments to the missing team member</w:t>
            </w:r>
            <w:r w:rsidR="00F13BB6" w:rsidRPr="00C92300">
              <w:rPr>
                <w:rFonts w:ascii="Calibri" w:hAnsi="Calibri" w:cs="Arial"/>
              </w:rPr>
              <w:t>.</w:t>
            </w:r>
          </w:p>
        </w:tc>
      </w:tr>
      <w:tr w:rsidR="00F13BB6" w:rsidRPr="00D022D7" w14:paraId="74B43FE5" w14:textId="77777777" w:rsidTr="00DE0089">
        <w:tc>
          <w:tcPr>
            <w:tcW w:w="1562" w:type="dxa"/>
            <w:vAlign w:val="center"/>
          </w:tcPr>
          <w:p w14:paraId="0A8B6F9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Unfamiliar with technique</w:t>
            </w:r>
          </w:p>
        </w:tc>
        <w:tc>
          <w:tcPr>
            <w:tcW w:w="1991" w:type="dxa"/>
            <w:vAlign w:val="center"/>
          </w:tcPr>
          <w:p w14:paraId="22442D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2C9D6F56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2EC4F7B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 is not familiar with tools or techniques used in this project.</w:t>
            </w:r>
          </w:p>
        </w:tc>
        <w:tc>
          <w:tcPr>
            <w:tcW w:w="2868" w:type="dxa"/>
            <w:vAlign w:val="center"/>
          </w:tcPr>
          <w:p w14:paraId="55609155" w14:textId="5E540AB8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Do team tutorial</w:t>
            </w:r>
            <w:r w:rsidR="00EF3B3E">
              <w:rPr>
                <w:rFonts w:ascii="Calibri" w:hAnsi="Calibri" w:cs="Arial"/>
              </w:rPr>
              <w:t xml:space="preserve"> or</w:t>
            </w:r>
            <w:r w:rsidRPr="00C92300">
              <w:rPr>
                <w:rFonts w:ascii="Calibri" w:hAnsi="Calibri" w:cs="Arial"/>
              </w:rPr>
              <w:t xml:space="preserve"> self-learning.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Evaluate team member skills before each phase and/or re-assign team roles.</w:t>
            </w:r>
          </w:p>
        </w:tc>
      </w:tr>
      <w:tr w:rsidR="00F13BB6" w:rsidRPr="00D022D7" w14:paraId="5889B4B4" w14:textId="77777777" w:rsidTr="00DE0089">
        <w:tc>
          <w:tcPr>
            <w:tcW w:w="1562" w:type="dxa"/>
            <w:vAlign w:val="center"/>
          </w:tcPr>
          <w:p w14:paraId="4204221D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Reuse</w:t>
            </w:r>
          </w:p>
        </w:tc>
        <w:tc>
          <w:tcPr>
            <w:tcW w:w="1991" w:type="dxa"/>
            <w:vAlign w:val="center"/>
          </w:tcPr>
          <w:p w14:paraId="339D77FF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3B1133B9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Medium</w:t>
            </w:r>
          </w:p>
        </w:tc>
        <w:tc>
          <w:tcPr>
            <w:tcW w:w="1759" w:type="dxa"/>
            <w:vAlign w:val="center"/>
          </w:tcPr>
          <w:p w14:paraId="1DFA21FE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is not able to reuse code and/or documentation.</w:t>
            </w:r>
          </w:p>
        </w:tc>
        <w:tc>
          <w:tcPr>
            <w:tcW w:w="2868" w:type="dxa"/>
            <w:vAlign w:val="center"/>
          </w:tcPr>
          <w:p w14:paraId="1FF6C253" w14:textId="77777777" w:rsidR="00F13BB6" w:rsidRPr="00C92300" w:rsidRDefault="00F13BB6" w:rsidP="00E13799">
            <w:pPr>
              <w:spacing w:line="276" w:lineRule="auto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Only reuse if parts are well understood, otherwise create it from scratch.</w:t>
            </w:r>
          </w:p>
        </w:tc>
      </w:tr>
      <w:tr w:rsidR="00F13BB6" w:rsidRPr="00D022D7" w14:paraId="66F26C8A" w14:textId="77777777" w:rsidTr="00DE0089">
        <w:tc>
          <w:tcPr>
            <w:tcW w:w="1562" w:type="dxa"/>
            <w:vAlign w:val="center"/>
          </w:tcPr>
          <w:p w14:paraId="35E65354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Lack of communication</w:t>
            </w:r>
          </w:p>
        </w:tc>
        <w:tc>
          <w:tcPr>
            <w:tcW w:w="1991" w:type="dxa"/>
            <w:vAlign w:val="center"/>
          </w:tcPr>
          <w:p w14:paraId="6017939B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928" w:type="dxa"/>
            <w:vAlign w:val="center"/>
          </w:tcPr>
          <w:p w14:paraId="03869633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High</w:t>
            </w:r>
          </w:p>
        </w:tc>
        <w:tc>
          <w:tcPr>
            <w:tcW w:w="1759" w:type="dxa"/>
            <w:vAlign w:val="center"/>
          </w:tcPr>
          <w:p w14:paraId="5D3CE3CA" w14:textId="77777777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Team members fail to communicate at critical times</w:t>
            </w:r>
          </w:p>
        </w:tc>
        <w:tc>
          <w:tcPr>
            <w:tcW w:w="2868" w:type="dxa"/>
            <w:vAlign w:val="center"/>
          </w:tcPr>
          <w:p w14:paraId="03FB9E3E" w14:textId="789F186C" w:rsidR="00F13BB6" w:rsidRPr="00C92300" w:rsidRDefault="00F13BB6" w:rsidP="00E13799">
            <w:pPr>
              <w:spacing w:line="276" w:lineRule="auto"/>
              <w:jc w:val="center"/>
              <w:rPr>
                <w:rFonts w:ascii="Calibri" w:hAnsi="Calibri" w:cs="Arial"/>
              </w:rPr>
            </w:pPr>
            <w:r w:rsidRPr="00C92300">
              <w:rPr>
                <w:rFonts w:ascii="Calibri" w:hAnsi="Calibri" w:cs="Arial"/>
              </w:rPr>
              <w:t>Be active and effective in communication, monitor team member response</w:t>
            </w:r>
            <w:r w:rsidR="00EF3B3E">
              <w:rPr>
                <w:rFonts w:ascii="Calibri" w:hAnsi="Calibri" w:cs="Arial"/>
              </w:rPr>
              <w:t>,</w:t>
            </w:r>
            <w:r w:rsidRPr="00C92300">
              <w:rPr>
                <w:rFonts w:ascii="Calibri" w:hAnsi="Calibri" w:cs="Arial"/>
              </w:rPr>
              <w:t xml:space="preserve"> and project involvement. </w:t>
            </w:r>
            <w:r w:rsidR="00EF3B3E">
              <w:rPr>
                <w:rFonts w:ascii="Calibri" w:hAnsi="Calibri" w:cs="Arial"/>
              </w:rPr>
              <w:t xml:space="preserve"> </w:t>
            </w:r>
            <w:r w:rsidRPr="00C92300">
              <w:rPr>
                <w:rFonts w:ascii="Calibri" w:hAnsi="Calibri" w:cs="Arial"/>
              </w:rPr>
              <w:t>Provide friendly environment.</w:t>
            </w:r>
          </w:p>
        </w:tc>
      </w:tr>
    </w:tbl>
    <w:p w14:paraId="7D3AD6ED" w14:textId="77777777" w:rsidR="00F13BB6" w:rsidRDefault="00F13BB6" w:rsidP="00E13799">
      <w:pPr>
        <w:rPr>
          <w:rFonts w:ascii="Arial" w:hAnsi="Arial" w:cs="Arial"/>
          <w:sz w:val="20"/>
        </w:rPr>
      </w:pPr>
    </w:p>
    <w:p w14:paraId="2EDFE615" w14:textId="77777777" w:rsidR="00EE4B71" w:rsidRDefault="00EE4B71" w:rsidP="00E13799">
      <w:pPr>
        <w:rPr>
          <w:rFonts w:ascii="Arial" w:hAnsi="Arial" w:cs="Arial"/>
          <w:sz w:val="20"/>
        </w:rPr>
      </w:pPr>
    </w:p>
    <w:p w14:paraId="3F4A51F7" w14:textId="60AD7ACA" w:rsidR="00F13BB6" w:rsidRDefault="00F13BB6" w:rsidP="00E13799">
      <w:pPr>
        <w:pStyle w:val="Heading3"/>
      </w:pPr>
      <w:bookmarkStart w:id="26" w:name="_Toc410570244"/>
      <w:r>
        <w:t>3.3.2 Risk Analysis</w:t>
      </w:r>
      <w:bookmarkEnd w:id="26"/>
    </w:p>
    <w:p w14:paraId="1B04E6CB" w14:textId="0DE5428E" w:rsidR="00F13BB6" w:rsidRPr="00A053DB" w:rsidRDefault="00F13BB6" w:rsidP="00E13799">
      <w:pPr>
        <w:pStyle w:val="Normal1"/>
        <w:rPr>
          <w:rFonts w:asciiTheme="minorHAnsi" w:hAnsiTheme="minorHAnsi"/>
          <w:sz w:val="24"/>
        </w:rPr>
      </w:pPr>
      <w:r w:rsidRPr="00A053DB">
        <w:rPr>
          <w:rFonts w:asciiTheme="minorHAnsi" w:hAnsiTheme="minorHAnsi"/>
          <w:sz w:val="24"/>
        </w:rPr>
        <w:t>All risks will be assessed to identify the range of possible project outcomes.  Risks will be prioritized by their level of importance</w:t>
      </w:r>
      <w:r w:rsidR="00EF3B3E">
        <w:rPr>
          <w:rFonts w:asciiTheme="minorHAnsi" w:hAnsiTheme="minorHAnsi"/>
          <w:sz w:val="24"/>
        </w:rPr>
        <w:t>, and shall be categorized as follows:</w:t>
      </w:r>
    </w:p>
    <w:p w14:paraId="5102BE3B" w14:textId="77777777" w:rsidR="00F13BB6" w:rsidRDefault="00F13BB6" w:rsidP="00E13799">
      <w:pPr>
        <w:pStyle w:val="Normal1"/>
        <w:rPr>
          <w:rFonts w:asciiTheme="minorHAnsi" w:hAnsiTheme="minorHAnsi"/>
          <w:b/>
          <w:sz w:val="24"/>
        </w:rPr>
      </w:pPr>
    </w:p>
    <w:p w14:paraId="66523BD5" w14:textId="77777777" w:rsidR="00EE4B71" w:rsidRDefault="00EE4B71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</w:p>
    <w:p w14:paraId="7148AE0E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Probability</w:t>
      </w:r>
    </w:p>
    <w:p w14:paraId="0C4A3A03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Greater than 70% probability of occurrence</w:t>
      </w:r>
    </w:p>
    <w:p w14:paraId="16A0405C" w14:textId="77777777" w:rsidR="00F13BB6" w:rsidRDefault="00F13BB6" w:rsidP="00E13799">
      <w:pPr>
        <w:pStyle w:val="Normal1"/>
        <w:numPr>
          <w:ilvl w:val="0"/>
          <w:numId w:val="19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Between 30%  and 70%  probability of occurrence</w:t>
      </w:r>
    </w:p>
    <w:p w14:paraId="1CD1D6E6" w14:textId="77777777" w:rsidR="00F13BB6" w:rsidRPr="00C92300" w:rsidRDefault="00F13BB6" w:rsidP="00E13799">
      <w:pPr>
        <w:pStyle w:val="Normal1"/>
        <w:numPr>
          <w:ilvl w:val="0"/>
          <w:numId w:val="19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Below 30%  probability of occurrence</w:t>
      </w:r>
    </w:p>
    <w:p w14:paraId="392E085A" w14:textId="77777777" w:rsidR="00F13BB6" w:rsidRPr="00C92300" w:rsidRDefault="00F13BB6" w:rsidP="00E13799">
      <w:pPr>
        <w:pStyle w:val="Normal1"/>
        <w:rPr>
          <w:rFonts w:ascii="Calibri" w:hAnsi="Calibri"/>
        </w:rPr>
      </w:pPr>
      <w:r w:rsidRPr="00C92300">
        <w:rPr>
          <w:rFonts w:ascii="Calibri" w:hAnsi="Calibri"/>
          <w:sz w:val="24"/>
        </w:rPr>
        <w:t xml:space="preserve"> </w:t>
      </w:r>
    </w:p>
    <w:p w14:paraId="36033385" w14:textId="77777777" w:rsidR="00F13BB6" w:rsidRPr="00F13BB6" w:rsidRDefault="00F13BB6" w:rsidP="00E13799">
      <w:pPr>
        <w:pStyle w:val="Normal1"/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</w:pPr>
      <w:r w:rsidRPr="00F13BB6">
        <w:rPr>
          <w:rFonts w:asciiTheme="minorHAnsi" w:eastAsia="Calibri" w:hAnsiTheme="minorHAnsi" w:cs="Arial Bold"/>
          <w:b/>
          <w:color w:val="244061" w:themeColor="accent1" w:themeShade="80"/>
          <w:sz w:val="24"/>
          <w:szCs w:val="26"/>
        </w:rPr>
        <w:t>Impact</w:t>
      </w:r>
    </w:p>
    <w:p w14:paraId="33DC527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High – Risk that has the potential to greatly impact project cost, project schedule or performance</w:t>
      </w:r>
    </w:p>
    <w:p w14:paraId="2653FD84" w14:textId="77777777" w:rsidR="00F13BB6" w:rsidRDefault="00F13BB6" w:rsidP="00E13799">
      <w:pPr>
        <w:pStyle w:val="Normal1"/>
        <w:numPr>
          <w:ilvl w:val="0"/>
          <w:numId w:val="20"/>
        </w:numPr>
        <w:contextualSpacing/>
        <w:rPr>
          <w:rFonts w:asciiTheme="minorHAnsi" w:hAnsiTheme="minorHAnsi"/>
        </w:rPr>
      </w:pPr>
      <w:r w:rsidRPr="00C92300">
        <w:rPr>
          <w:rFonts w:ascii="Calibri" w:hAnsi="Calibri"/>
          <w:sz w:val="24"/>
        </w:rPr>
        <w:t>Medium – Risk that has the potential to slightly impact project cost, project schedule or performance</w:t>
      </w:r>
    </w:p>
    <w:p w14:paraId="7F316E77" w14:textId="77777777" w:rsidR="00F13BB6" w:rsidRPr="00C92300" w:rsidRDefault="00F13BB6" w:rsidP="00E13799">
      <w:pPr>
        <w:pStyle w:val="Normal1"/>
        <w:numPr>
          <w:ilvl w:val="0"/>
          <w:numId w:val="20"/>
        </w:numPr>
        <w:contextualSpacing/>
        <w:rPr>
          <w:rFonts w:ascii="Calibri" w:hAnsi="Calibri"/>
        </w:rPr>
      </w:pPr>
      <w:r w:rsidRPr="00C92300">
        <w:rPr>
          <w:rFonts w:ascii="Calibri" w:hAnsi="Calibri"/>
          <w:sz w:val="24"/>
        </w:rPr>
        <w:t>Low – Risk that has relatively little impact on cost, schedule or performance.</w:t>
      </w:r>
    </w:p>
    <w:p w14:paraId="2667D04E" w14:textId="77777777" w:rsidR="00F13BB6" w:rsidRDefault="00F13BB6" w:rsidP="00E13799">
      <w:pPr>
        <w:rPr>
          <w:rFonts w:ascii="Arial" w:hAnsi="Arial" w:cs="Arial"/>
          <w:sz w:val="20"/>
        </w:rPr>
      </w:pPr>
    </w:p>
    <w:p w14:paraId="3BC96FF7" w14:textId="77777777" w:rsidR="00EE4B71" w:rsidRDefault="00EE4B71" w:rsidP="00E13799">
      <w:pPr>
        <w:rPr>
          <w:rFonts w:ascii="Arial" w:hAnsi="Arial" w:cs="Arial"/>
          <w:sz w:val="20"/>
        </w:rPr>
      </w:pPr>
    </w:p>
    <w:p w14:paraId="7A4C72A4" w14:textId="113163A1" w:rsidR="00F13BB6" w:rsidRDefault="00F13BB6" w:rsidP="00E13799">
      <w:pPr>
        <w:pStyle w:val="Heading3"/>
      </w:pPr>
      <w:bookmarkStart w:id="27" w:name="_Toc410570245"/>
      <w:r>
        <w:lastRenderedPageBreak/>
        <w:t>3.3.3 Risk Mitigation</w:t>
      </w:r>
      <w:bookmarkEnd w:id="27"/>
    </w:p>
    <w:p w14:paraId="11361CEC" w14:textId="6902A864" w:rsidR="00F13BB6" w:rsidRPr="00571D2A" w:rsidRDefault="00F13BB6" w:rsidP="00E13799">
      <w:pPr>
        <w:pStyle w:val="Normal1"/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 xml:space="preserve">The project management </w:t>
      </w:r>
      <w:r w:rsidR="00EF3B3E">
        <w:rPr>
          <w:rFonts w:ascii="Calibri" w:hAnsi="Calibri"/>
          <w:sz w:val="24"/>
        </w:rPr>
        <w:t>t</w:t>
      </w:r>
      <w:r w:rsidRPr="00571D2A">
        <w:rPr>
          <w:rFonts w:ascii="Calibri" w:hAnsi="Calibri"/>
          <w:sz w:val="24"/>
        </w:rPr>
        <w:t xml:space="preserve">eam comes with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>following risk mitigation ideas for this project</w:t>
      </w:r>
      <w:r w:rsidR="00EF3B3E">
        <w:rPr>
          <w:rFonts w:ascii="Calibri" w:hAnsi="Calibri"/>
          <w:sz w:val="24"/>
        </w:rPr>
        <w:t>:</w:t>
      </w:r>
    </w:p>
    <w:p w14:paraId="64004A19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2CC8809B" w14:textId="46F26F53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 xml:space="preserve">A lack of programmer availability would have a great impact on </w:t>
      </w:r>
      <w:r w:rsidR="00EF3B3E">
        <w:rPr>
          <w:rFonts w:ascii="Calibri" w:hAnsi="Calibri"/>
          <w:sz w:val="24"/>
        </w:rPr>
        <w:t xml:space="preserve">the </w:t>
      </w:r>
      <w:r w:rsidRPr="00571D2A">
        <w:rPr>
          <w:rFonts w:ascii="Calibri" w:hAnsi="Calibri"/>
          <w:sz w:val="24"/>
        </w:rPr>
        <w:t xml:space="preserve">overall success of the project. 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 xml:space="preserve">To mitigate this risk, programmers </w:t>
      </w:r>
      <w:r w:rsidR="00EF3B3E">
        <w:rPr>
          <w:rFonts w:ascii="Calibri" w:hAnsi="Calibri"/>
          <w:sz w:val="24"/>
        </w:rPr>
        <w:t>will use</w:t>
      </w:r>
      <w:r w:rsidRPr="00571D2A">
        <w:rPr>
          <w:rFonts w:ascii="Calibri" w:hAnsi="Calibri"/>
          <w:sz w:val="24"/>
        </w:rPr>
        <w:t xml:space="preserve"> a common code repository for code storage and version control</w:t>
      </w:r>
      <w:r w:rsidR="00EF3B3E">
        <w:rPr>
          <w:rFonts w:ascii="Calibri" w:hAnsi="Calibri"/>
          <w:sz w:val="24"/>
        </w:rPr>
        <w:t xml:space="preserve"> so another team member can continue work</w:t>
      </w:r>
      <w:r w:rsidRPr="00571D2A">
        <w:rPr>
          <w:rFonts w:ascii="Calibri" w:hAnsi="Calibri"/>
          <w:sz w:val="24"/>
        </w:rPr>
        <w:t>.</w:t>
      </w:r>
    </w:p>
    <w:p w14:paraId="22FA9520" w14:textId="77777777" w:rsidR="00F13BB6" w:rsidRPr="00571D2A" w:rsidRDefault="00F13BB6" w:rsidP="00E13799">
      <w:pPr>
        <w:pStyle w:val="Normal1"/>
        <w:rPr>
          <w:rFonts w:ascii="Calibri" w:hAnsi="Calibri"/>
          <w:sz w:val="24"/>
        </w:rPr>
      </w:pPr>
    </w:p>
    <w:p w14:paraId="0237A5CD" w14:textId="6C4DFA5A" w:rsidR="00F13BB6" w:rsidRPr="00571D2A" w:rsidRDefault="00F13BB6" w:rsidP="00E13799">
      <w:pPr>
        <w:pStyle w:val="Normal1"/>
        <w:numPr>
          <w:ilvl w:val="0"/>
          <w:numId w:val="21"/>
        </w:numPr>
        <w:rPr>
          <w:rFonts w:ascii="Calibri" w:hAnsi="Calibri"/>
          <w:sz w:val="24"/>
        </w:rPr>
      </w:pPr>
      <w:r w:rsidRPr="00571D2A">
        <w:rPr>
          <w:rFonts w:ascii="Calibri" w:hAnsi="Calibri"/>
          <w:sz w:val="24"/>
        </w:rPr>
        <w:t>A lack of participation o</w:t>
      </w:r>
      <w:r>
        <w:rPr>
          <w:rFonts w:asciiTheme="minorHAnsi" w:hAnsiTheme="minorHAnsi"/>
          <w:sz w:val="24"/>
        </w:rPr>
        <w:t>r unforeseen absen</w:t>
      </w:r>
      <w:r w:rsidR="00EF3B3E">
        <w:rPr>
          <w:rFonts w:asciiTheme="minorHAnsi" w:hAnsiTheme="minorHAnsi"/>
          <w:sz w:val="24"/>
        </w:rPr>
        <w:t>ce</w:t>
      </w:r>
      <w:r>
        <w:rPr>
          <w:rFonts w:asciiTheme="minorHAnsi" w:hAnsiTheme="minorHAnsi"/>
          <w:sz w:val="24"/>
        </w:rPr>
        <w:t xml:space="preserve"> by a </w:t>
      </w:r>
      <w:r w:rsidR="00EF3B3E">
        <w:rPr>
          <w:rFonts w:asciiTheme="minorHAnsi" w:hAnsiTheme="minorHAnsi"/>
          <w:sz w:val="24"/>
        </w:rPr>
        <w:t>t</w:t>
      </w:r>
      <w:r>
        <w:rPr>
          <w:rFonts w:asciiTheme="minorHAnsi" w:hAnsiTheme="minorHAnsi"/>
          <w:sz w:val="24"/>
        </w:rPr>
        <w:t xml:space="preserve">eam </w:t>
      </w:r>
      <w:r w:rsidRPr="00571D2A">
        <w:rPr>
          <w:rFonts w:ascii="Calibri" w:hAnsi="Calibri"/>
          <w:sz w:val="24"/>
        </w:rPr>
        <w:t xml:space="preserve">member would also have a high impact on project success. </w:t>
      </w:r>
      <w:r w:rsidR="00EF3B3E">
        <w:rPr>
          <w:rFonts w:ascii="Calibri" w:hAnsi="Calibri"/>
          <w:sz w:val="24"/>
        </w:rPr>
        <w:t xml:space="preserve"> </w:t>
      </w:r>
      <w:r>
        <w:rPr>
          <w:rFonts w:asciiTheme="minorHAnsi" w:hAnsiTheme="minorHAnsi"/>
          <w:sz w:val="24"/>
        </w:rPr>
        <w:t xml:space="preserve">To mitigate this risk, team </w:t>
      </w:r>
      <w:r w:rsidRPr="00571D2A">
        <w:rPr>
          <w:rFonts w:ascii="Calibri" w:hAnsi="Calibri"/>
          <w:sz w:val="24"/>
        </w:rPr>
        <w:t xml:space="preserve">members will put </w:t>
      </w:r>
      <w:r w:rsidR="00EF3B3E">
        <w:rPr>
          <w:rFonts w:ascii="Calibri" w:hAnsi="Calibri"/>
          <w:sz w:val="24"/>
        </w:rPr>
        <w:t xml:space="preserve">in </w:t>
      </w:r>
      <w:r w:rsidRPr="00571D2A">
        <w:rPr>
          <w:rFonts w:ascii="Calibri" w:hAnsi="Calibri"/>
          <w:sz w:val="24"/>
        </w:rPr>
        <w:t>extra hours and share tasks. </w:t>
      </w:r>
      <w:r w:rsidR="00EF3B3E">
        <w:rPr>
          <w:rFonts w:ascii="Calibri" w:hAnsi="Calibri"/>
          <w:sz w:val="24"/>
        </w:rPr>
        <w:t xml:space="preserve"> </w:t>
      </w:r>
      <w:r w:rsidRPr="00571D2A">
        <w:rPr>
          <w:rFonts w:ascii="Calibri" w:hAnsi="Calibri"/>
          <w:sz w:val="24"/>
        </w:rPr>
        <w:t>However, all members are highly motivated and actively engaged in the development of the project plan</w:t>
      </w:r>
      <w:r w:rsidR="00EF3B3E">
        <w:rPr>
          <w:rFonts w:ascii="Calibri" w:hAnsi="Calibri"/>
          <w:sz w:val="24"/>
        </w:rPr>
        <w:t>, so this has a low chance of occur</w:t>
      </w:r>
      <w:r w:rsidR="00EE4B71">
        <w:rPr>
          <w:rFonts w:ascii="Calibri" w:hAnsi="Calibri"/>
          <w:sz w:val="24"/>
        </w:rPr>
        <w:t>re</w:t>
      </w:r>
      <w:r w:rsidR="00EF3B3E">
        <w:rPr>
          <w:rFonts w:ascii="Calibri" w:hAnsi="Calibri"/>
          <w:sz w:val="24"/>
        </w:rPr>
        <w:t>nce</w:t>
      </w:r>
      <w:r w:rsidRPr="00571D2A">
        <w:rPr>
          <w:rFonts w:ascii="Calibri" w:hAnsi="Calibri"/>
          <w:sz w:val="24"/>
        </w:rPr>
        <w:t xml:space="preserve">. </w:t>
      </w:r>
    </w:p>
    <w:p w14:paraId="09E7EA34" w14:textId="77777777" w:rsidR="00F13BB6" w:rsidRPr="00A2729D" w:rsidRDefault="00F13BB6" w:rsidP="00E13799">
      <w:pPr>
        <w:pStyle w:val="ReferenceList"/>
        <w:numPr>
          <w:ilvl w:val="0"/>
          <w:numId w:val="0"/>
        </w:numPr>
        <w:spacing w:before="0" w:after="0" w:line="276" w:lineRule="auto"/>
        <w:rPr>
          <w:rFonts w:ascii="Calibri" w:hAnsi="Calibri" w:cs="Arial"/>
          <w:szCs w:val="24"/>
        </w:rPr>
      </w:pPr>
    </w:p>
    <w:p w14:paraId="090E798D" w14:textId="52C8F1CA" w:rsidR="00D0759C" w:rsidRDefault="00025EE1" w:rsidP="00E13799">
      <w:pPr>
        <w:pStyle w:val="Heading1"/>
      </w:pPr>
      <w:bookmarkStart w:id="28" w:name="_Toc410570246"/>
      <w:r>
        <w:t>4. Technical Process Plan</w:t>
      </w:r>
      <w:bookmarkEnd w:id="28"/>
    </w:p>
    <w:p w14:paraId="11362688" w14:textId="4CF5BA5D" w:rsidR="00F13BB6" w:rsidRDefault="00F13BB6" w:rsidP="00E13799">
      <w:pPr>
        <w:rPr>
          <w:sz w:val="24"/>
          <w:szCs w:val="24"/>
        </w:rPr>
      </w:pPr>
      <w:r w:rsidRPr="00506BAE">
        <w:rPr>
          <w:sz w:val="24"/>
          <w:szCs w:val="24"/>
        </w:rPr>
        <w:t xml:space="preserve">The SPMP will </w:t>
      </w:r>
      <w:r w:rsidR="00C87775">
        <w:rPr>
          <w:sz w:val="24"/>
          <w:szCs w:val="24"/>
        </w:rPr>
        <w:t>cover</w:t>
      </w:r>
      <w:r w:rsidRPr="00506BAE">
        <w:rPr>
          <w:sz w:val="24"/>
          <w:szCs w:val="24"/>
        </w:rPr>
        <w:t xml:space="preserve"> the </w:t>
      </w:r>
      <w:r w:rsidR="00C87775">
        <w:rPr>
          <w:sz w:val="24"/>
          <w:szCs w:val="24"/>
        </w:rPr>
        <w:t xml:space="preserve">plans </w:t>
      </w:r>
      <w:r w:rsidRPr="00506BAE">
        <w:rPr>
          <w:sz w:val="24"/>
          <w:szCs w:val="24"/>
        </w:rPr>
        <w:t>used to develop the work products, project infrastructure</w:t>
      </w:r>
      <w:r w:rsidR="00C87775">
        <w:rPr>
          <w:sz w:val="24"/>
          <w:szCs w:val="24"/>
        </w:rPr>
        <w:t>,</w:t>
      </w:r>
      <w:r w:rsidRPr="00506BAE">
        <w:rPr>
          <w:sz w:val="24"/>
          <w:szCs w:val="24"/>
        </w:rPr>
        <w:t xml:space="preserve"> and </w:t>
      </w:r>
      <w:proofErr w:type="spellStart"/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system</w:t>
      </w:r>
      <w:r w:rsidRPr="00506BAE">
        <w:rPr>
          <w:sz w:val="24"/>
          <w:szCs w:val="24"/>
        </w:rPr>
        <w:t xml:space="preserve"> acceptance plan.</w:t>
      </w:r>
    </w:p>
    <w:p w14:paraId="5848CEED" w14:textId="77777777" w:rsidR="00EE4B71" w:rsidRPr="00506BAE" w:rsidRDefault="00EE4B71" w:rsidP="00E13799">
      <w:pPr>
        <w:rPr>
          <w:sz w:val="24"/>
          <w:szCs w:val="24"/>
        </w:rPr>
      </w:pPr>
    </w:p>
    <w:p w14:paraId="0B59BBB1" w14:textId="2C458CC1" w:rsidR="00D0759C" w:rsidRDefault="00025EE1" w:rsidP="00E13799">
      <w:pPr>
        <w:pStyle w:val="Heading2"/>
      </w:pPr>
      <w:bookmarkStart w:id="29" w:name="_Toc410570247"/>
      <w:r>
        <w:t>4.1 Process Model</w:t>
      </w:r>
      <w:bookmarkEnd w:id="29"/>
    </w:p>
    <w:p w14:paraId="0812A575" w14:textId="7FBB349C" w:rsidR="00F13BB6" w:rsidRDefault="00F13BB6" w:rsidP="00E13799">
      <w:pPr>
        <w:spacing w:before="63" w:after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>project</w:t>
      </w:r>
      <w:r>
        <w:rPr>
          <w:sz w:val="24"/>
          <w:szCs w:val="24"/>
        </w:rPr>
        <w:t xml:space="preserve"> team</w:t>
      </w:r>
      <w:r w:rsidRPr="00506BAE">
        <w:rPr>
          <w:sz w:val="24"/>
          <w:szCs w:val="24"/>
        </w:rPr>
        <w:t xml:space="preserve"> will follow an incremental and iterative development model for its deliverables. </w:t>
      </w:r>
    </w:p>
    <w:p w14:paraId="4E62281C" w14:textId="6C8A7EC2" w:rsidR="00F13BB6" w:rsidRDefault="00F13BB6" w:rsidP="00E13799">
      <w:pPr>
        <w:spacing w:before="63" w:after="0"/>
        <w:rPr>
          <w:sz w:val="24"/>
          <w:szCs w:val="24"/>
        </w:rPr>
      </w:pPr>
      <w:r w:rsidRPr="00506BAE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initial </w:t>
      </w:r>
      <w:r w:rsidRPr="00506BAE">
        <w:rPr>
          <w:sz w:val="24"/>
          <w:szCs w:val="24"/>
        </w:rPr>
        <w:t>roles will be selected</w:t>
      </w:r>
      <w:r w:rsidR="00C87775">
        <w:rPr>
          <w:sz w:val="24"/>
          <w:szCs w:val="24"/>
        </w:rPr>
        <w:t xml:space="preserve"> at the start of the project</w:t>
      </w:r>
      <w:r w:rsidRPr="00506BAE">
        <w:rPr>
          <w:sz w:val="24"/>
          <w:szCs w:val="24"/>
        </w:rPr>
        <w:t xml:space="preserve">. </w:t>
      </w:r>
      <w:r w:rsidR="00C87775">
        <w:rPr>
          <w:sz w:val="24"/>
          <w:szCs w:val="24"/>
        </w:rPr>
        <w:t xml:space="preserve"> </w:t>
      </w:r>
      <w:r w:rsidRPr="00506BAE">
        <w:rPr>
          <w:sz w:val="24"/>
          <w:szCs w:val="24"/>
        </w:rPr>
        <w:t xml:space="preserve">Roles will </w:t>
      </w:r>
      <w:r w:rsidR="00C87775">
        <w:rPr>
          <w:sz w:val="24"/>
          <w:szCs w:val="24"/>
        </w:rPr>
        <w:t>then</w:t>
      </w:r>
      <w:r w:rsidRPr="00506BAE">
        <w:rPr>
          <w:sz w:val="24"/>
          <w:szCs w:val="24"/>
        </w:rPr>
        <w:t xml:space="preserve"> rotate among the team members </w:t>
      </w:r>
      <w:r w:rsidR="00C87775">
        <w:rPr>
          <w:sz w:val="24"/>
          <w:szCs w:val="24"/>
        </w:rPr>
        <w:t>depending on their assigned tasks</w:t>
      </w:r>
      <w:r w:rsidRPr="00506BAE">
        <w:rPr>
          <w:sz w:val="24"/>
          <w:szCs w:val="24"/>
        </w:rPr>
        <w:t xml:space="preserve">, thus </w:t>
      </w:r>
      <w:r w:rsidR="00C87775">
        <w:rPr>
          <w:sz w:val="24"/>
          <w:szCs w:val="24"/>
        </w:rPr>
        <w:t>providing</w:t>
      </w:r>
      <w:r w:rsidRPr="00506BAE">
        <w:rPr>
          <w:sz w:val="24"/>
          <w:szCs w:val="24"/>
        </w:rPr>
        <w:t xml:space="preserve"> the opportunity for each team member to have more than on</w:t>
      </w:r>
      <w:r w:rsidR="00C87775">
        <w:rPr>
          <w:sz w:val="24"/>
          <w:szCs w:val="24"/>
        </w:rPr>
        <w:t>e</w:t>
      </w:r>
      <w:r w:rsidRPr="00506BAE">
        <w:rPr>
          <w:sz w:val="24"/>
          <w:szCs w:val="24"/>
        </w:rPr>
        <w:t xml:space="preserve"> role during the course of the project.</w:t>
      </w:r>
    </w:p>
    <w:p w14:paraId="26A99343" w14:textId="77777777" w:rsidR="00F13BB6" w:rsidRPr="00506BAE" w:rsidRDefault="00F13BB6" w:rsidP="00E13799">
      <w:pPr>
        <w:spacing w:before="63" w:after="0"/>
        <w:rPr>
          <w:sz w:val="24"/>
          <w:szCs w:val="24"/>
        </w:rPr>
      </w:pPr>
    </w:p>
    <w:p w14:paraId="64CB3E91" w14:textId="275F86DC" w:rsidR="00025EE1" w:rsidRDefault="00025EE1" w:rsidP="00E13799">
      <w:pPr>
        <w:pStyle w:val="Heading2"/>
      </w:pPr>
      <w:bookmarkStart w:id="30" w:name="_Toc410570248"/>
      <w:r>
        <w:t>4.2 Methods, Tools, and Techniques</w:t>
      </w:r>
      <w:bookmarkEnd w:id="30"/>
    </w:p>
    <w:p w14:paraId="72EAF074" w14:textId="30ECE7D3" w:rsidR="00F13BB6" w:rsidRDefault="00F13BB6" w:rsidP="00C87775">
      <w:pPr>
        <w:spacing w:before="63" w:after="0"/>
        <w:rPr>
          <w:sz w:val="24"/>
          <w:szCs w:val="24"/>
        </w:rPr>
      </w:pPr>
      <w:r w:rsidRPr="00D835AB">
        <w:rPr>
          <w:sz w:val="24"/>
          <w:szCs w:val="24"/>
        </w:rPr>
        <w:t xml:space="preserve">The project </w:t>
      </w:r>
      <w:r>
        <w:rPr>
          <w:sz w:val="24"/>
          <w:szCs w:val="24"/>
        </w:rPr>
        <w:t>will</w:t>
      </w:r>
      <w:r w:rsidRPr="00D835AB">
        <w:rPr>
          <w:sz w:val="24"/>
          <w:szCs w:val="24"/>
        </w:rPr>
        <w:t xml:space="preserve"> use the </w:t>
      </w:r>
      <w:r w:rsidR="00C87775">
        <w:rPr>
          <w:sz w:val="24"/>
          <w:szCs w:val="24"/>
        </w:rPr>
        <w:t>agile</w:t>
      </w:r>
      <w:r w:rsidRPr="00D835AB">
        <w:rPr>
          <w:sz w:val="24"/>
          <w:szCs w:val="24"/>
        </w:rPr>
        <w:t xml:space="preserve"> software development methodology to deliver the </w:t>
      </w:r>
      <w:proofErr w:type="spellStart"/>
      <w:r w:rsidRPr="005F49DE">
        <w:rPr>
          <w:i/>
          <w:sz w:val="24"/>
          <w:szCs w:val="24"/>
        </w:rPr>
        <w:t>V</w:t>
      </w:r>
      <w:r w:rsidR="00C87775" w:rsidRPr="005F49DE">
        <w:rPr>
          <w:i/>
          <w:sz w:val="24"/>
          <w:szCs w:val="24"/>
        </w:rPr>
        <w:t>eni</w:t>
      </w:r>
      <w:proofErr w:type="spellEnd"/>
      <w:r>
        <w:rPr>
          <w:sz w:val="24"/>
          <w:szCs w:val="24"/>
        </w:rPr>
        <w:t xml:space="preserve"> system </w:t>
      </w:r>
      <w:r w:rsidRPr="00D835AB">
        <w:rPr>
          <w:sz w:val="24"/>
          <w:szCs w:val="24"/>
        </w:rPr>
        <w:t>software, with work activities organized</w:t>
      </w:r>
      <w:r>
        <w:rPr>
          <w:sz w:val="24"/>
          <w:szCs w:val="24"/>
        </w:rPr>
        <w:t xml:space="preserve"> in </w:t>
      </w:r>
      <w:r w:rsidR="00C87775">
        <w:rPr>
          <w:sz w:val="24"/>
          <w:szCs w:val="24"/>
        </w:rPr>
        <w:t xml:space="preserve">the </w:t>
      </w:r>
      <w:r>
        <w:rPr>
          <w:sz w:val="24"/>
          <w:szCs w:val="24"/>
        </w:rPr>
        <w:t>Work Breakdown Structure (WBS).</w:t>
      </w:r>
    </w:p>
    <w:p w14:paraId="3A1792B8" w14:textId="77777777" w:rsidR="00F13BB6" w:rsidRPr="00D835AB" w:rsidRDefault="00F13BB6" w:rsidP="00C87775">
      <w:pPr>
        <w:spacing w:after="0"/>
        <w:rPr>
          <w:sz w:val="24"/>
          <w:szCs w:val="24"/>
        </w:rPr>
      </w:pPr>
    </w:p>
    <w:p w14:paraId="1936364E" w14:textId="6481276F" w:rsidR="00025EE1" w:rsidRDefault="00025EE1" w:rsidP="00E13799">
      <w:pPr>
        <w:pStyle w:val="Heading2"/>
      </w:pPr>
      <w:bookmarkStart w:id="31" w:name="_Toc410570249"/>
      <w:r>
        <w:t>4.3 Infrastructure Plan</w:t>
      </w:r>
      <w:bookmarkEnd w:id="31"/>
    </w:p>
    <w:p w14:paraId="2E765F02" w14:textId="47409885" w:rsidR="00F13BB6" w:rsidRPr="00396C8D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t xml:space="preserve">The </w:t>
      </w:r>
      <w:proofErr w:type="spellStart"/>
      <w:r w:rsidR="00C87775" w:rsidRPr="005F49DE">
        <w:rPr>
          <w:i/>
          <w:sz w:val="24"/>
          <w:szCs w:val="24"/>
        </w:rPr>
        <w:t>Veni</w:t>
      </w:r>
      <w:proofErr w:type="spellEnd"/>
      <w:r w:rsidR="00C87775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system will </w:t>
      </w:r>
      <w:r w:rsidR="00EE4B71">
        <w:rPr>
          <w:sz w:val="24"/>
          <w:szCs w:val="24"/>
        </w:rPr>
        <w:t>contain</w:t>
      </w:r>
      <w:r w:rsidR="00C87775">
        <w:rPr>
          <w:sz w:val="24"/>
          <w:szCs w:val="24"/>
        </w:rPr>
        <w:t xml:space="preserve"> the </w:t>
      </w:r>
      <w:proofErr w:type="spellStart"/>
      <w:r w:rsidR="00C87775" w:rsidRPr="005F49DE">
        <w:rPr>
          <w:i/>
          <w:sz w:val="24"/>
          <w:szCs w:val="24"/>
        </w:rPr>
        <w:t>Veni</w:t>
      </w:r>
      <w:proofErr w:type="spellEnd"/>
      <w:r w:rsidR="00C87775">
        <w:rPr>
          <w:sz w:val="24"/>
          <w:szCs w:val="24"/>
        </w:rPr>
        <w:t xml:space="preserve"> phone application and the </w:t>
      </w:r>
      <w:proofErr w:type="spellStart"/>
      <w:r w:rsidR="00C87775" w:rsidRPr="005F49DE">
        <w:rPr>
          <w:i/>
          <w:sz w:val="24"/>
          <w:szCs w:val="24"/>
        </w:rPr>
        <w:t>Veni</w:t>
      </w:r>
      <w:proofErr w:type="spellEnd"/>
      <w:r w:rsidR="00C87775">
        <w:rPr>
          <w:sz w:val="24"/>
          <w:szCs w:val="24"/>
        </w:rPr>
        <w:t xml:space="preserve"> System Server</w:t>
      </w:r>
      <w:r w:rsidRPr="00396C8D">
        <w:rPr>
          <w:sz w:val="24"/>
          <w:szCs w:val="24"/>
        </w:rPr>
        <w:t xml:space="preserve">.  The </w:t>
      </w:r>
      <w:r w:rsidR="00C87775">
        <w:rPr>
          <w:sz w:val="24"/>
          <w:szCs w:val="24"/>
        </w:rPr>
        <w:t>system</w:t>
      </w:r>
      <w:r w:rsidRPr="00396C8D">
        <w:rPr>
          <w:sz w:val="24"/>
          <w:szCs w:val="24"/>
        </w:rPr>
        <w:t xml:space="preserve"> will be </w:t>
      </w:r>
      <w:r w:rsidR="00C87775">
        <w:rPr>
          <w:sz w:val="24"/>
          <w:szCs w:val="24"/>
        </w:rPr>
        <w:t>developed for po</w:t>
      </w:r>
      <w:r w:rsidR="00EE4B71">
        <w:rPr>
          <w:sz w:val="24"/>
          <w:szCs w:val="24"/>
        </w:rPr>
        <w:t>r</w:t>
      </w:r>
      <w:r w:rsidR="00C87775">
        <w:rPr>
          <w:sz w:val="24"/>
          <w:szCs w:val="24"/>
        </w:rPr>
        <w:t>tability in order for it to run on</w:t>
      </w:r>
      <w:r w:rsidRPr="00396C8D">
        <w:rPr>
          <w:sz w:val="24"/>
          <w:szCs w:val="24"/>
        </w:rPr>
        <w:t xml:space="preserve"> multiple smartphone operating systems</w:t>
      </w:r>
      <w:r w:rsidR="00C87775">
        <w:rPr>
          <w:sz w:val="24"/>
          <w:szCs w:val="24"/>
        </w:rPr>
        <w:t>.  However</w:t>
      </w:r>
      <w:r w:rsidRPr="00396C8D">
        <w:rPr>
          <w:sz w:val="24"/>
          <w:szCs w:val="24"/>
        </w:rPr>
        <w:t>, during the prototype development, this will likely be restricted to a single platform.</w:t>
      </w:r>
    </w:p>
    <w:p w14:paraId="0E27939D" w14:textId="3894FA49" w:rsidR="00F13BB6" w:rsidRDefault="00F13BB6" w:rsidP="00E13799">
      <w:pPr>
        <w:rPr>
          <w:sz w:val="24"/>
          <w:szCs w:val="24"/>
        </w:rPr>
      </w:pPr>
      <w:r w:rsidRPr="00396C8D">
        <w:rPr>
          <w:sz w:val="24"/>
          <w:szCs w:val="24"/>
        </w:rPr>
        <w:lastRenderedPageBreak/>
        <w:t xml:space="preserve">The </w:t>
      </w:r>
      <w:proofErr w:type="spellStart"/>
      <w:r w:rsidR="00C87775" w:rsidRPr="005F49DE">
        <w:rPr>
          <w:i/>
          <w:sz w:val="24"/>
          <w:szCs w:val="24"/>
        </w:rPr>
        <w:t>Veni</w:t>
      </w:r>
      <w:proofErr w:type="spellEnd"/>
      <w:r w:rsidR="00C87775">
        <w:rPr>
          <w:sz w:val="24"/>
          <w:szCs w:val="24"/>
        </w:rPr>
        <w:t xml:space="preserve"> phone app</w:t>
      </w:r>
      <w:r w:rsidRPr="00396C8D">
        <w:rPr>
          <w:sz w:val="24"/>
          <w:szCs w:val="24"/>
        </w:rPr>
        <w:t xml:space="preserve"> will connect to </w:t>
      </w:r>
      <w:r w:rsidR="00C87775">
        <w:rPr>
          <w:sz w:val="24"/>
          <w:szCs w:val="24"/>
        </w:rPr>
        <w:t xml:space="preserve">the </w:t>
      </w:r>
      <w:proofErr w:type="spellStart"/>
      <w:r w:rsidR="00C87775" w:rsidRPr="005F49DE">
        <w:rPr>
          <w:i/>
          <w:sz w:val="24"/>
          <w:szCs w:val="24"/>
        </w:rPr>
        <w:t>Veni</w:t>
      </w:r>
      <w:proofErr w:type="spellEnd"/>
      <w:r w:rsidR="00C87775">
        <w:rPr>
          <w:sz w:val="24"/>
          <w:szCs w:val="24"/>
        </w:rPr>
        <w:t xml:space="preserve"> System S</w:t>
      </w:r>
      <w:r w:rsidRPr="00396C8D">
        <w:rPr>
          <w:sz w:val="24"/>
          <w:szCs w:val="24"/>
        </w:rPr>
        <w:t xml:space="preserve">erver.  The server will run a J2EE instance within a Linux virtual machine and will be hosted in a commercial cloud vendor’s infrastructure.  The phone application will communicate with the </w:t>
      </w:r>
      <w:r w:rsidR="00C87775">
        <w:rPr>
          <w:sz w:val="24"/>
          <w:szCs w:val="24"/>
        </w:rPr>
        <w:t>system</w:t>
      </w:r>
      <w:r w:rsidR="00C87775" w:rsidRPr="00396C8D">
        <w:rPr>
          <w:sz w:val="24"/>
          <w:szCs w:val="24"/>
        </w:rPr>
        <w:t xml:space="preserve"> </w:t>
      </w:r>
      <w:r w:rsidRPr="00396C8D">
        <w:rPr>
          <w:sz w:val="24"/>
          <w:szCs w:val="24"/>
        </w:rPr>
        <w:t xml:space="preserve">server using a simple JSON + REST interface.  </w:t>
      </w:r>
    </w:p>
    <w:p w14:paraId="1F56B73E" w14:textId="77777777" w:rsidR="00F13BB6" w:rsidRPr="00396C8D" w:rsidRDefault="00F13BB6" w:rsidP="00E13799">
      <w:pPr>
        <w:rPr>
          <w:sz w:val="24"/>
          <w:szCs w:val="24"/>
        </w:rPr>
      </w:pPr>
    </w:p>
    <w:p w14:paraId="792F2F5C" w14:textId="462B2D5A" w:rsidR="00025EE1" w:rsidRDefault="00025EE1" w:rsidP="00E13799">
      <w:pPr>
        <w:pStyle w:val="Heading2"/>
      </w:pPr>
      <w:bookmarkStart w:id="32" w:name="_Toc410570250"/>
      <w:r>
        <w:t>4.4 Product Acceptance Plan</w:t>
      </w:r>
      <w:bookmarkEnd w:id="32"/>
    </w:p>
    <w:p w14:paraId="61980805" w14:textId="0E153335" w:rsidR="00F13BB6" w:rsidRPr="0027018E" w:rsidRDefault="00F13BB6" w:rsidP="00E13799">
      <w:pPr>
        <w:rPr>
          <w:sz w:val="24"/>
          <w:szCs w:val="24"/>
        </w:rPr>
      </w:pPr>
      <w:r w:rsidRPr="0027018E">
        <w:rPr>
          <w:sz w:val="24"/>
          <w:szCs w:val="24"/>
        </w:rPr>
        <w:t xml:space="preserve">Every </w:t>
      </w:r>
      <w:r w:rsidR="00C87775">
        <w:rPr>
          <w:sz w:val="24"/>
          <w:szCs w:val="24"/>
        </w:rPr>
        <w:t>deliverable</w:t>
      </w:r>
      <w:r w:rsidRPr="0027018E">
        <w:rPr>
          <w:sz w:val="24"/>
          <w:szCs w:val="24"/>
        </w:rPr>
        <w:t xml:space="preserve"> of the project will be accepted formally by the team </w:t>
      </w:r>
      <w:r w:rsidR="00C87775">
        <w:rPr>
          <w:sz w:val="24"/>
          <w:szCs w:val="24"/>
        </w:rPr>
        <w:t xml:space="preserve">member </w:t>
      </w:r>
      <w:r w:rsidRPr="0027018E">
        <w:rPr>
          <w:sz w:val="24"/>
          <w:szCs w:val="24"/>
        </w:rPr>
        <w:t xml:space="preserve">by signing </w:t>
      </w:r>
      <w:r w:rsidR="00C87775">
        <w:rPr>
          <w:sz w:val="24"/>
          <w:szCs w:val="24"/>
        </w:rPr>
        <w:t xml:space="preserve">off on the </w:t>
      </w:r>
      <w:r w:rsidRPr="0027018E">
        <w:rPr>
          <w:sz w:val="24"/>
          <w:szCs w:val="24"/>
        </w:rPr>
        <w:t xml:space="preserve">documentation.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 xml:space="preserve">At the end of </w:t>
      </w:r>
      <w:r w:rsidR="00C87775">
        <w:rPr>
          <w:sz w:val="24"/>
          <w:szCs w:val="24"/>
        </w:rPr>
        <w:t>the project,</w:t>
      </w:r>
      <w:r w:rsidRPr="0027018E">
        <w:rPr>
          <w:sz w:val="24"/>
          <w:szCs w:val="24"/>
        </w:rPr>
        <w:t xml:space="preserve"> the team will install the product and perform an acceptance test. </w:t>
      </w:r>
      <w:r w:rsidR="00C87775">
        <w:rPr>
          <w:sz w:val="24"/>
          <w:szCs w:val="24"/>
        </w:rPr>
        <w:t xml:space="preserve"> </w:t>
      </w:r>
      <w:r w:rsidRPr="0027018E">
        <w:rPr>
          <w:sz w:val="24"/>
          <w:szCs w:val="24"/>
        </w:rPr>
        <w:t>This may result in additional requests for change and improvements.</w:t>
      </w:r>
    </w:p>
    <w:p w14:paraId="1537711E" w14:textId="4795D1B4" w:rsidR="00025EE1" w:rsidRDefault="00025EE1" w:rsidP="00E13799">
      <w:pPr>
        <w:pStyle w:val="Heading1"/>
      </w:pPr>
      <w:bookmarkStart w:id="33" w:name="_Toc410570251"/>
      <w:r>
        <w:t>5. Supporting Process Plans</w:t>
      </w:r>
      <w:bookmarkEnd w:id="33"/>
    </w:p>
    <w:p w14:paraId="58836F64" w14:textId="4AF02882" w:rsidR="00025EE1" w:rsidRDefault="00025EE1" w:rsidP="00E13799">
      <w:pPr>
        <w:pStyle w:val="Heading2"/>
      </w:pPr>
      <w:bookmarkStart w:id="34" w:name="_Toc410570252"/>
      <w:r>
        <w:t>5.1 Configuration Management Plan</w:t>
      </w:r>
      <w:bookmarkEnd w:id="34"/>
    </w:p>
    <w:p w14:paraId="2FBD1E43" w14:textId="4BEB64D9" w:rsidR="00F13BB6" w:rsidRPr="00F13BB6" w:rsidRDefault="00F13BB6" w:rsidP="00E13799">
      <w:pPr>
        <w:rPr>
          <w:sz w:val="24"/>
        </w:rPr>
      </w:pPr>
      <w:r w:rsidRPr="00F13BB6">
        <w:rPr>
          <w:sz w:val="24"/>
        </w:rPr>
        <w:t xml:space="preserve">The purpose of </w:t>
      </w:r>
      <w:r w:rsidR="006162DF">
        <w:rPr>
          <w:sz w:val="24"/>
        </w:rPr>
        <w:t>the c</w:t>
      </w:r>
      <w:r w:rsidRPr="00F13BB6">
        <w:rPr>
          <w:sz w:val="24"/>
        </w:rPr>
        <w:t xml:space="preserve">onfiguration </w:t>
      </w:r>
      <w:r w:rsidR="006162DF">
        <w:rPr>
          <w:sz w:val="24"/>
        </w:rPr>
        <w:t>m</w:t>
      </w:r>
      <w:r w:rsidRPr="00F13BB6">
        <w:rPr>
          <w:sz w:val="24"/>
        </w:rPr>
        <w:t xml:space="preserve">anagement plan is to provide </w:t>
      </w:r>
      <w:r w:rsidR="006162DF">
        <w:rPr>
          <w:sz w:val="24"/>
        </w:rPr>
        <w:t xml:space="preserve">the </w:t>
      </w:r>
      <w:r w:rsidRPr="00F13BB6">
        <w:rPr>
          <w:sz w:val="24"/>
        </w:rPr>
        <w:t>basic guidelines and procedures for administering source code, producing software development builds, controlling change, and managing software configurations.</w:t>
      </w:r>
      <w:r w:rsidR="006162DF">
        <w:rPr>
          <w:sz w:val="24"/>
        </w:rPr>
        <w:t xml:space="preserve">  Specifically, this plan ensures the integrity, reliability, and reproducibility of developing software products from conception to release.</w:t>
      </w:r>
    </w:p>
    <w:p w14:paraId="472328BF" w14:textId="5E411DCA" w:rsidR="00F13BB6" w:rsidRDefault="00F13BB6" w:rsidP="00E13799">
      <w:pPr>
        <w:pStyle w:val="NormalWeb"/>
        <w:shd w:val="clear" w:color="auto" w:fill="FFFFFF"/>
        <w:spacing w:line="276" w:lineRule="auto"/>
        <w:rPr>
          <w:rFonts w:asciiTheme="minorHAnsi" w:eastAsia="Calibri" w:hAnsiTheme="minorHAnsi" w:cs="Calibri"/>
          <w:color w:val="000000"/>
        </w:rPr>
      </w:pPr>
      <w:r w:rsidRPr="00A74B6F">
        <w:rPr>
          <w:rFonts w:ascii="Calibri" w:eastAsia="Calibri" w:hAnsi="Calibri" w:cs="Calibri"/>
          <w:color w:val="000000"/>
        </w:rPr>
        <w:t>A Configuration Item (CI) is an entity designated for configuration management, which consist</w:t>
      </w:r>
      <w:r w:rsidR="006162DF">
        <w:rPr>
          <w:rFonts w:ascii="Calibri" w:eastAsia="Calibri" w:hAnsi="Calibri" w:cs="Calibri"/>
          <w:color w:val="000000"/>
        </w:rPr>
        <w:t>s</w:t>
      </w:r>
      <w:r w:rsidRPr="00A74B6F">
        <w:rPr>
          <w:rFonts w:ascii="Calibri" w:eastAsia="Calibri" w:hAnsi="Calibri" w:cs="Calibri"/>
          <w:color w:val="000000"/>
        </w:rPr>
        <w:t xml:space="preserve"> of multiple related work products that form a baseline.  This logical grouping provides ease of identification and controlled access.  </w:t>
      </w:r>
      <w:r>
        <w:rPr>
          <w:rFonts w:asciiTheme="minorHAnsi" w:eastAsia="Calibri" w:hAnsiTheme="minorHAnsi" w:cs="Calibri"/>
          <w:color w:val="000000"/>
        </w:rPr>
        <w:t xml:space="preserve"> These work product</w:t>
      </w:r>
      <w:r w:rsidR="006162DF">
        <w:rPr>
          <w:rFonts w:asciiTheme="minorHAnsi" w:eastAsia="Calibri" w:hAnsiTheme="minorHAnsi" w:cs="Calibri"/>
          <w:color w:val="000000"/>
        </w:rPr>
        <w:t>s</w:t>
      </w:r>
      <w:r>
        <w:rPr>
          <w:rFonts w:asciiTheme="minorHAnsi" w:eastAsia="Calibri" w:hAnsiTheme="minorHAnsi" w:cs="Calibri"/>
          <w:color w:val="000000"/>
        </w:rPr>
        <w:t xml:space="preserve"> include source code, executables</w:t>
      </w:r>
      <w:r w:rsidR="006162DF">
        <w:rPr>
          <w:rFonts w:asciiTheme="minorHAnsi" w:eastAsia="Calibri" w:hAnsiTheme="minorHAnsi" w:cs="Calibri"/>
          <w:color w:val="000000"/>
        </w:rPr>
        <w:t>,</w:t>
      </w:r>
      <w:r>
        <w:rPr>
          <w:rFonts w:asciiTheme="minorHAnsi" w:eastAsia="Calibri" w:hAnsiTheme="minorHAnsi" w:cs="Calibri"/>
          <w:color w:val="000000"/>
        </w:rPr>
        <w:t xml:space="preserve"> and project deliverables.</w:t>
      </w:r>
    </w:p>
    <w:p w14:paraId="2ADF00C7" w14:textId="2EBBA764" w:rsidR="00F13BB6" w:rsidRPr="00764C91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c</w:t>
      </w:r>
      <w:r w:rsidR="00F13BB6" w:rsidRPr="00764C91">
        <w:rPr>
          <w:sz w:val="24"/>
          <w:szCs w:val="24"/>
        </w:rPr>
        <w:t xml:space="preserve">onfiguration </w:t>
      </w:r>
      <w:r>
        <w:rPr>
          <w:sz w:val="24"/>
          <w:szCs w:val="24"/>
        </w:rPr>
        <w:t>c</w:t>
      </w:r>
      <w:r w:rsidR="00F13BB6" w:rsidRPr="00764C91">
        <w:rPr>
          <w:sz w:val="24"/>
          <w:szCs w:val="24"/>
        </w:rPr>
        <w:t>ontrol</w:t>
      </w:r>
      <w:r w:rsidR="00F13BB6">
        <w:rPr>
          <w:sz w:val="24"/>
          <w:szCs w:val="24"/>
        </w:rPr>
        <w:t xml:space="preserve"> process evaluates</w:t>
      </w:r>
      <w:r w:rsidR="00F13BB6" w:rsidRPr="00764C91">
        <w:rPr>
          <w:sz w:val="24"/>
          <w:szCs w:val="24"/>
        </w:rPr>
        <w:t>, approv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>, and manag</w:t>
      </w:r>
      <w:r w:rsidR="00F13BB6">
        <w:rPr>
          <w:sz w:val="24"/>
          <w:szCs w:val="24"/>
        </w:rPr>
        <w:t>es</w:t>
      </w:r>
      <w:r w:rsidR="00F13BB6" w:rsidRPr="00764C91">
        <w:rPr>
          <w:sz w:val="24"/>
          <w:szCs w:val="24"/>
        </w:rPr>
        <w:t xml:space="preserve"> changes to controlled items.  This includes tracking the configuration of each of the CIs, approving a new configuration, and updating the baseline.</w:t>
      </w:r>
    </w:p>
    <w:p w14:paraId="482DA085" w14:textId="104DC03A" w:rsidR="00F13BB6" w:rsidRPr="00FB24E8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To manage and maintain the source code,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 xml:space="preserve">project team will be using </w:t>
      </w:r>
      <w:r w:rsidR="006162DF">
        <w:rPr>
          <w:rFonts w:asciiTheme="minorHAnsi" w:hAnsiTheme="minorHAnsi"/>
          <w:sz w:val="24"/>
          <w:szCs w:val="24"/>
        </w:rPr>
        <w:t>a s</w:t>
      </w:r>
      <w:r w:rsidRPr="00FB24E8">
        <w:rPr>
          <w:rFonts w:asciiTheme="minorHAnsi" w:hAnsiTheme="minorHAnsi"/>
          <w:sz w:val="24"/>
          <w:szCs w:val="24"/>
        </w:rPr>
        <w:t xml:space="preserve">ource code control </w:t>
      </w:r>
      <w:r>
        <w:rPr>
          <w:rFonts w:asciiTheme="minorHAnsi" w:hAnsiTheme="minorHAnsi"/>
          <w:sz w:val="24"/>
          <w:szCs w:val="24"/>
        </w:rPr>
        <w:t>tool</w:t>
      </w:r>
      <w:r w:rsidR="006162DF">
        <w:rPr>
          <w:rFonts w:asciiTheme="minorHAnsi" w:hAnsiTheme="minorHAnsi"/>
          <w:sz w:val="24"/>
          <w:szCs w:val="24"/>
        </w:rPr>
        <w:t xml:space="preserve"> called GitHub</w:t>
      </w:r>
      <w:r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This allows different developers to work on the same </w:t>
      </w:r>
      <w:r w:rsidR="006162DF">
        <w:rPr>
          <w:rFonts w:asciiTheme="minorHAnsi" w:hAnsiTheme="minorHAnsi"/>
          <w:sz w:val="24"/>
          <w:szCs w:val="24"/>
        </w:rPr>
        <w:t>items</w:t>
      </w:r>
      <w:r w:rsidRPr="00FB24E8">
        <w:rPr>
          <w:rFonts w:asciiTheme="minorHAnsi" w:hAnsiTheme="minorHAnsi"/>
          <w:sz w:val="24"/>
          <w:szCs w:val="24"/>
        </w:rPr>
        <w:t xml:space="preserve">, with reduced </w:t>
      </w:r>
      <w:r w:rsidR="006162DF">
        <w:rPr>
          <w:rFonts w:asciiTheme="minorHAnsi" w:hAnsiTheme="minorHAnsi"/>
          <w:sz w:val="24"/>
          <w:szCs w:val="24"/>
        </w:rPr>
        <w:t>chance of overwriting another’s work</w:t>
      </w:r>
      <w:r w:rsidRPr="00FB24E8">
        <w:rPr>
          <w:rFonts w:asciiTheme="minorHAnsi" w:hAnsiTheme="minorHAnsi"/>
          <w:sz w:val="24"/>
          <w:szCs w:val="24"/>
        </w:rPr>
        <w:t xml:space="preserve">. </w:t>
      </w:r>
      <w:r w:rsidR="006162DF">
        <w:rPr>
          <w:rFonts w:asciiTheme="minorHAnsi" w:hAnsiTheme="minorHAnsi"/>
          <w:sz w:val="24"/>
          <w:szCs w:val="24"/>
        </w:rPr>
        <w:t xml:space="preserve"> This tool </w:t>
      </w:r>
      <w:r w:rsidRPr="00FB24E8">
        <w:rPr>
          <w:rFonts w:asciiTheme="minorHAnsi" w:hAnsiTheme="minorHAnsi"/>
          <w:sz w:val="24"/>
          <w:szCs w:val="24"/>
        </w:rPr>
        <w:t xml:space="preserve">also </w:t>
      </w:r>
      <w:r w:rsidR="006162DF">
        <w:rPr>
          <w:rFonts w:asciiTheme="minorHAnsi" w:hAnsiTheme="minorHAnsi"/>
          <w:sz w:val="24"/>
          <w:szCs w:val="24"/>
        </w:rPr>
        <w:t>tracks</w:t>
      </w:r>
      <w:r w:rsidRPr="00FB24E8">
        <w:rPr>
          <w:rFonts w:asciiTheme="minorHAnsi" w:hAnsiTheme="minorHAnsi"/>
          <w:sz w:val="24"/>
          <w:szCs w:val="24"/>
        </w:rPr>
        <w:t xml:space="preserve"> which changes were made, who made them, when they were made, and why. </w:t>
      </w:r>
      <w:r w:rsidR="006162DF">
        <w:rPr>
          <w:rFonts w:asciiTheme="minorHAnsi" w:hAnsiTheme="minorHAnsi"/>
          <w:sz w:val="24"/>
          <w:szCs w:val="24"/>
        </w:rPr>
        <w:t xml:space="preserve"> </w:t>
      </w:r>
      <w:r w:rsidRPr="00FB24E8">
        <w:rPr>
          <w:rFonts w:asciiTheme="minorHAnsi" w:hAnsiTheme="minorHAnsi"/>
          <w:sz w:val="24"/>
          <w:szCs w:val="24"/>
        </w:rPr>
        <w:t xml:space="preserve">Finally, </w:t>
      </w:r>
      <w:r w:rsidR="006162DF">
        <w:rPr>
          <w:rFonts w:asciiTheme="minorHAnsi" w:hAnsiTheme="minorHAnsi"/>
          <w:sz w:val="24"/>
          <w:szCs w:val="24"/>
        </w:rPr>
        <w:t>GitHub</w:t>
      </w:r>
      <w:r w:rsidRPr="00FB24E8">
        <w:rPr>
          <w:rFonts w:asciiTheme="minorHAnsi" w:hAnsiTheme="minorHAnsi"/>
          <w:sz w:val="24"/>
          <w:szCs w:val="24"/>
        </w:rPr>
        <w:t xml:space="preserve"> in</w:t>
      </w:r>
      <w:r w:rsidR="006162DF">
        <w:rPr>
          <w:rFonts w:asciiTheme="minorHAnsi" w:hAnsiTheme="minorHAnsi"/>
          <w:sz w:val="24"/>
          <w:szCs w:val="24"/>
        </w:rPr>
        <w:t>cludes</w:t>
      </w:r>
      <w:r w:rsidRPr="00FB24E8">
        <w:rPr>
          <w:rFonts w:asciiTheme="minorHAnsi" w:hAnsiTheme="minorHAnsi"/>
          <w:sz w:val="24"/>
          <w:szCs w:val="24"/>
        </w:rPr>
        <w:t xml:space="preserve"> the ability to group versioned files as a single release, maintain multiple active releases concurrently (</w:t>
      </w:r>
      <w:r w:rsidRPr="00FB24E8">
        <w:rPr>
          <w:rFonts w:asciiTheme="minorHAnsi" w:hAnsiTheme="minorHAnsi"/>
          <w:i/>
          <w:iCs/>
          <w:sz w:val="24"/>
          <w:szCs w:val="24"/>
        </w:rPr>
        <w:t>branching</w:t>
      </w:r>
      <w:r w:rsidRPr="00FB24E8">
        <w:rPr>
          <w:rFonts w:asciiTheme="minorHAnsi" w:hAnsiTheme="minorHAnsi"/>
          <w:sz w:val="24"/>
          <w:szCs w:val="24"/>
        </w:rPr>
        <w:t>), and join different releases (</w:t>
      </w:r>
      <w:r w:rsidRPr="00FB24E8">
        <w:rPr>
          <w:rFonts w:asciiTheme="minorHAnsi" w:hAnsiTheme="minorHAnsi"/>
          <w:i/>
          <w:iCs/>
          <w:sz w:val="24"/>
          <w:szCs w:val="24"/>
        </w:rPr>
        <w:t>merging</w:t>
      </w:r>
      <w:r w:rsidRPr="00FB24E8">
        <w:rPr>
          <w:rFonts w:asciiTheme="minorHAnsi" w:hAnsiTheme="minorHAnsi"/>
          <w:sz w:val="24"/>
          <w:szCs w:val="24"/>
        </w:rPr>
        <w:t>).</w:t>
      </w:r>
    </w:p>
    <w:p w14:paraId="1973DA12" w14:textId="77777777" w:rsidR="00F13BB6" w:rsidRDefault="00F13BB6" w:rsidP="00E13799">
      <w:pPr>
        <w:pStyle w:val="NoSpacing"/>
        <w:spacing w:line="276" w:lineRule="auto"/>
        <w:rPr>
          <w:rFonts w:asciiTheme="minorHAnsi" w:hAnsiTheme="minorHAnsi"/>
          <w:sz w:val="24"/>
          <w:szCs w:val="24"/>
        </w:rPr>
      </w:pPr>
    </w:p>
    <w:p w14:paraId="1B7B34CD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3EA3456D" w14:textId="34F649FE" w:rsidR="00025EE1" w:rsidRDefault="00025EE1" w:rsidP="00E13799">
      <w:pPr>
        <w:pStyle w:val="Heading2"/>
      </w:pPr>
      <w:bookmarkStart w:id="35" w:name="_Toc410570253"/>
      <w:r>
        <w:lastRenderedPageBreak/>
        <w:t>5.2 Test Plan</w:t>
      </w:r>
      <w:bookmarkEnd w:id="35"/>
    </w:p>
    <w:p w14:paraId="41188D87" w14:textId="0110EB43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purpose of </w:t>
      </w:r>
      <w:r w:rsidR="006162DF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test plan is to </w:t>
      </w:r>
      <w:r w:rsidRPr="00503861">
        <w:rPr>
          <w:sz w:val="24"/>
          <w:szCs w:val="24"/>
        </w:rPr>
        <w:t>describ</w:t>
      </w:r>
      <w:r>
        <w:rPr>
          <w:sz w:val="24"/>
          <w:szCs w:val="24"/>
        </w:rPr>
        <w:t>e</w:t>
      </w:r>
      <w:r w:rsidRPr="00503861">
        <w:rPr>
          <w:sz w:val="24"/>
          <w:szCs w:val="24"/>
        </w:rPr>
        <w:t xml:space="preserve"> the scope, approach, resources</w:t>
      </w:r>
      <w:r w:rsidR="006162DF">
        <w:rPr>
          <w:sz w:val="24"/>
          <w:szCs w:val="24"/>
        </w:rPr>
        <w:t>,</w:t>
      </w:r>
      <w:r w:rsidRPr="00503861">
        <w:rPr>
          <w:sz w:val="24"/>
          <w:szCs w:val="24"/>
        </w:rPr>
        <w:t xml:space="preserve"> and schedule of intended test activities.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It </w:t>
      </w:r>
      <w:r w:rsidR="006162DF">
        <w:rPr>
          <w:sz w:val="24"/>
          <w:szCs w:val="24"/>
        </w:rPr>
        <w:t>covers</w:t>
      </w:r>
      <w:r w:rsidRPr="00503861">
        <w:rPr>
          <w:sz w:val="24"/>
          <w:szCs w:val="24"/>
        </w:rPr>
        <w:t xml:space="preserve"> test </w:t>
      </w:r>
      <w:r w:rsidR="006162DF">
        <w:rPr>
          <w:sz w:val="24"/>
          <w:szCs w:val="24"/>
        </w:rPr>
        <w:t>cases</w:t>
      </w:r>
      <w:r w:rsidRPr="00503861">
        <w:rPr>
          <w:sz w:val="24"/>
          <w:szCs w:val="24"/>
        </w:rPr>
        <w:t>, the test</w:t>
      </w:r>
      <w:r w:rsidR="006162DF">
        <w:rPr>
          <w:sz w:val="24"/>
          <w:szCs w:val="24"/>
        </w:rPr>
        <w:t>ing approach</w:t>
      </w:r>
      <w:r w:rsidRPr="0050386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 xml:space="preserve">and </w:t>
      </w:r>
      <w:r w:rsidR="006162DF">
        <w:rPr>
          <w:sz w:val="24"/>
          <w:szCs w:val="24"/>
        </w:rPr>
        <w:t>the acceptance criteria</w:t>
      </w:r>
      <w:r w:rsidRPr="00503861">
        <w:rPr>
          <w:sz w:val="24"/>
          <w:szCs w:val="24"/>
        </w:rPr>
        <w:t xml:space="preserve">. </w:t>
      </w:r>
      <w:r w:rsidR="006162DF">
        <w:rPr>
          <w:sz w:val="24"/>
          <w:szCs w:val="24"/>
        </w:rPr>
        <w:t xml:space="preserve"> </w:t>
      </w:r>
      <w:r w:rsidRPr="00503861">
        <w:rPr>
          <w:sz w:val="24"/>
          <w:szCs w:val="24"/>
        </w:rPr>
        <w:t>It is a record of the test planning process.</w:t>
      </w:r>
    </w:p>
    <w:p w14:paraId="243AAC70" w14:textId="77777777" w:rsidR="00EE4B71" w:rsidRDefault="00EE4B71" w:rsidP="00E13799">
      <w:pPr>
        <w:rPr>
          <w:sz w:val="24"/>
          <w:szCs w:val="24"/>
        </w:rPr>
      </w:pPr>
    </w:p>
    <w:p w14:paraId="65FA4676" w14:textId="133E9A26" w:rsidR="00F13BB6" w:rsidRDefault="00F13BB6" w:rsidP="00E13799">
      <w:pPr>
        <w:pStyle w:val="Heading3"/>
      </w:pPr>
      <w:bookmarkStart w:id="36" w:name="_Toc410570254"/>
      <w:r>
        <w:t>5.2.1 Testing Scope</w:t>
      </w:r>
      <w:bookmarkEnd w:id="36"/>
    </w:p>
    <w:p w14:paraId="7852D8CE" w14:textId="7D3E38D6" w:rsidR="00F13BB6" w:rsidRPr="000F1821" w:rsidRDefault="00F13BB6" w:rsidP="00E13799">
      <w:pPr>
        <w:pStyle w:val="NoSpacing"/>
        <w:spacing w:line="276" w:lineRule="auto"/>
        <w:rPr>
          <w:sz w:val="24"/>
        </w:rPr>
      </w:pPr>
      <w:r w:rsidRPr="000F1821">
        <w:rPr>
          <w:sz w:val="24"/>
        </w:rPr>
        <w:t xml:space="preserve">Identify all </w:t>
      </w:r>
      <w:proofErr w:type="spellStart"/>
      <w:r w:rsidRPr="005F49DE">
        <w:rPr>
          <w:i/>
          <w:sz w:val="24"/>
        </w:rPr>
        <w:t>V</w:t>
      </w:r>
      <w:r w:rsidR="006162DF" w:rsidRPr="005F49DE">
        <w:rPr>
          <w:i/>
          <w:sz w:val="24"/>
        </w:rPr>
        <w:t>eni</w:t>
      </w:r>
      <w:proofErr w:type="spellEnd"/>
      <w:r w:rsidRPr="000F1821">
        <w:rPr>
          <w:sz w:val="24"/>
        </w:rPr>
        <w:t xml:space="preserve"> System features that will be tested.</w:t>
      </w:r>
    </w:p>
    <w:p w14:paraId="1D545099" w14:textId="77777777" w:rsidR="00F13BB6" w:rsidRDefault="00F13BB6" w:rsidP="00E13799">
      <w:pPr>
        <w:pStyle w:val="NoSpacing"/>
        <w:spacing w:line="276" w:lineRule="auto"/>
      </w:pPr>
    </w:p>
    <w:p w14:paraId="46A4B780" w14:textId="77777777" w:rsidR="00F13BB6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in testing scope</w:t>
      </w:r>
      <w:r>
        <w:rPr>
          <w:b/>
          <w:color w:val="244061" w:themeColor="accent1" w:themeShade="80"/>
          <w:sz w:val="24"/>
        </w:rPr>
        <w:t>:</w:t>
      </w:r>
    </w:p>
    <w:p w14:paraId="38209300" w14:textId="0B0D3398" w:rsidR="00F13BB6" w:rsidRPr="000F1821" w:rsidRDefault="006162DF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</w:p>
    <w:p w14:paraId="54B4373F" w14:textId="77777777" w:rsidR="00F13BB6" w:rsidRDefault="00F13BB6" w:rsidP="00E13799">
      <w:pPr>
        <w:pStyle w:val="NoSpacing"/>
        <w:spacing w:line="276" w:lineRule="auto"/>
      </w:pPr>
    </w:p>
    <w:p w14:paraId="20B85A55" w14:textId="77777777" w:rsidR="00F13BB6" w:rsidRPr="000F1821" w:rsidRDefault="00F13BB6" w:rsidP="00E13799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 w:rsidRPr="000F1821">
        <w:rPr>
          <w:b/>
          <w:color w:val="244061" w:themeColor="accent1" w:themeShade="80"/>
          <w:sz w:val="24"/>
        </w:rPr>
        <w:t>List of features out of testing scope</w:t>
      </w:r>
      <w:r>
        <w:rPr>
          <w:b/>
          <w:color w:val="244061" w:themeColor="accent1" w:themeShade="80"/>
          <w:sz w:val="24"/>
        </w:rPr>
        <w:t>:</w:t>
      </w:r>
    </w:p>
    <w:p w14:paraId="02C72C08" w14:textId="1480F961" w:rsidR="006162DF" w:rsidRPr="000F1821" w:rsidRDefault="006162DF" w:rsidP="006162DF">
      <w:pPr>
        <w:pStyle w:val="NoSpacing"/>
        <w:spacing w:line="276" w:lineRule="auto"/>
        <w:rPr>
          <w:b/>
          <w:color w:val="244061" w:themeColor="accent1" w:themeShade="80"/>
          <w:sz w:val="24"/>
        </w:rPr>
      </w:pPr>
      <w:r>
        <w:rPr>
          <w:b/>
          <w:color w:val="244061" w:themeColor="accent1" w:themeShade="80"/>
          <w:sz w:val="24"/>
        </w:rPr>
        <w:t>TBD at later revision of document</w:t>
      </w:r>
    </w:p>
    <w:p w14:paraId="2F675DD9" w14:textId="77777777" w:rsidR="00F13BB6" w:rsidRDefault="00F13BB6" w:rsidP="00E13799">
      <w:pPr>
        <w:pStyle w:val="NoSpacing"/>
        <w:spacing w:line="276" w:lineRule="auto"/>
      </w:pPr>
    </w:p>
    <w:p w14:paraId="5F6EF978" w14:textId="77777777" w:rsidR="00F13BB6" w:rsidRDefault="00F13BB6" w:rsidP="00E13799">
      <w:pPr>
        <w:pStyle w:val="Heading3"/>
      </w:pPr>
      <w:bookmarkStart w:id="37" w:name="_Toc410570255"/>
      <w:r>
        <w:t>5.2.2 Testing Strategy</w:t>
      </w:r>
      <w:bookmarkEnd w:id="37"/>
    </w:p>
    <w:p w14:paraId="65590A52" w14:textId="0DA082F6" w:rsidR="00F13BB6" w:rsidRDefault="006162DF" w:rsidP="00E13799">
      <w:pPr>
        <w:rPr>
          <w:sz w:val="24"/>
          <w:szCs w:val="24"/>
        </w:rPr>
      </w:pPr>
      <w:r>
        <w:rPr>
          <w:sz w:val="24"/>
          <w:szCs w:val="24"/>
        </w:rPr>
        <w:t>The t</w:t>
      </w:r>
      <w:r w:rsidR="00F13BB6">
        <w:rPr>
          <w:sz w:val="24"/>
          <w:szCs w:val="24"/>
        </w:rPr>
        <w:t xml:space="preserve">esting </w:t>
      </w:r>
      <w:r>
        <w:rPr>
          <w:sz w:val="24"/>
          <w:szCs w:val="24"/>
        </w:rPr>
        <w:t>s</w:t>
      </w:r>
      <w:r w:rsidR="00F13BB6">
        <w:rPr>
          <w:sz w:val="24"/>
          <w:szCs w:val="24"/>
        </w:rPr>
        <w:t>trategy d</w:t>
      </w:r>
      <w:r w:rsidR="00F13BB6" w:rsidRPr="00503861">
        <w:rPr>
          <w:sz w:val="24"/>
          <w:szCs w:val="24"/>
        </w:rPr>
        <w:t>escribe</w:t>
      </w:r>
      <w:r w:rsidR="00F13BB6">
        <w:rPr>
          <w:sz w:val="24"/>
          <w:szCs w:val="24"/>
        </w:rPr>
        <w:t>s</w:t>
      </w:r>
      <w:r w:rsidR="00F13BB6" w:rsidRPr="00503861">
        <w:rPr>
          <w:sz w:val="24"/>
          <w:szCs w:val="24"/>
        </w:rPr>
        <w:t xml:space="preserve"> the overall </w:t>
      </w:r>
      <w:r>
        <w:rPr>
          <w:sz w:val="24"/>
          <w:szCs w:val="24"/>
        </w:rPr>
        <w:t xml:space="preserve">testing </w:t>
      </w:r>
      <w:r w:rsidR="00F13BB6" w:rsidRPr="00503861">
        <w:rPr>
          <w:sz w:val="24"/>
          <w:szCs w:val="24"/>
        </w:rPr>
        <w:t xml:space="preserve">approach.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 xml:space="preserve">For each major group of features </w:t>
      </w:r>
      <w:r>
        <w:rPr>
          <w:sz w:val="24"/>
          <w:szCs w:val="24"/>
        </w:rPr>
        <w:t>for the</w:t>
      </w:r>
      <w:r w:rsidR="00F13BB6">
        <w:rPr>
          <w:sz w:val="24"/>
          <w:szCs w:val="24"/>
        </w:rPr>
        <w:t xml:space="preserve"> </w:t>
      </w:r>
      <w:proofErr w:type="spellStart"/>
      <w:r w:rsidR="00F13BB6" w:rsidRPr="005F49DE">
        <w:rPr>
          <w:i/>
          <w:sz w:val="24"/>
          <w:szCs w:val="24"/>
        </w:rPr>
        <w:t>V</w:t>
      </w:r>
      <w:r w:rsidRPr="005F49DE">
        <w:rPr>
          <w:i/>
          <w:sz w:val="24"/>
          <w:szCs w:val="24"/>
        </w:rPr>
        <w:t>eni</w:t>
      </w:r>
      <w:proofErr w:type="spellEnd"/>
      <w:r w:rsidR="00F13BB6">
        <w:rPr>
          <w:sz w:val="24"/>
          <w:szCs w:val="24"/>
        </w:rPr>
        <w:t xml:space="preserve"> system</w:t>
      </w:r>
      <w:r w:rsidR="00F13BB6" w:rsidRPr="00503861">
        <w:rPr>
          <w:sz w:val="24"/>
          <w:szCs w:val="24"/>
        </w:rPr>
        <w:t xml:space="preserve">, </w:t>
      </w:r>
      <w:r w:rsidR="00F13BB6">
        <w:rPr>
          <w:sz w:val="24"/>
          <w:szCs w:val="24"/>
        </w:rPr>
        <w:t xml:space="preserve">it will </w:t>
      </w:r>
      <w:r w:rsidR="00F13BB6" w:rsidRPr="00503861">
        <w:rPr>
          <w:sz w:val="24"/>
          <w:szCs w:val="24"/>
        </w:rPr>
        <w:t xml:space="preserve">specify the </w:t>
      </w:r>
      <w:r>
        <w:rPr>
          <w:sz w:val="24"/>
          <w:szCs w:val="24"/>
        </w:rPr>
        <w:t>method</w:t>
      </w:r>
      <w:r w:rsidR="00F13BB6" w:rsidRPr="00503861">
        <w:rPr>
          <w:sz w:val="24"/>
          <w:szCs w:val="24"/>
        </w:rPr>
        <w:t xml:space="preserve"> which will ensure that these feature</w:t>
      </w:r>
      <w:r>
        <w:rPr>
          <w:sz w:val="24"/>
          <w:szCs w:val="24"/>
        </w:rPr>
        <w:t>s</w:t>
      </w:r>
      <w:r w:rsidR="00F13BB6" w:rsidRPr="00503861">
        <w:rPr>
          <w:sz w:val="24"/>
          <w:szCs w:val="24"/>
        </w:rPr>
        <w:t xml:space="preserve"> are adequately tested. </w:t>
      </w:r>
      <w:r>
        <w:rPr>
          <w:sz w:val="24"/>
          <w:szCs w:val="24"/>
        </w:rPr>
        <w:t xml:space="preserve"> </w:t>
      </w:r>
      <w:r w:rsidR="00F13BB6">
        <w:rPr>
          <w:sz w:val="24"/>
          <w:szCs w:val="24"/>
        </w:rPr>
        <w:t>It will s</w:t>
      </w:r>
      <w:r w:rsidR="00F13BB6" w:rsidRPr="00503861">
        <w:rPr>
          <w:sz w:val="24"/>
          <w:szCs w:val="24"/>
        </w:rPr>
        <w:t xml:space="preserve">pecify the major activities, techniques, and tools which are used to test the designated groups of features. </w:t>
      </w:r>
      <w:r>
        <w:rPr>
          <w:sz w:val="24"/>
          <w:szCs w:val="24"/>
        </w:rPr>
        <w:t xml:space="preserve"> </w:t>
      </w:r>
      <w:r w:rsidR="00F13BB6" w:rsidRPr="00503861">
        <w:rPr>
          <w:sz w:val="24"/>
          <w:szCs w:val="24"/>
        </w:rPr>
        <w:t>The approach should be described in sufficient detail to permit identification of the major testing tasks and estimation of the time required to do each one.</w:t>
      </w:r>
    </w:p>
    <w:p w14:paraId="23EDD896" w14:textId="09EF5B18" w:rsidR="00F13BB6" w:rsidRPr="00503861" w:rsidRDefault="006162DF" w:rsidP="00E13799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f</w:t>
      </w:r>
      <w:r w:rsidR="00F13BB6">
        <w:rPr>
          <w:sz w:val="24"/>
          <w:szCs w:val="24"/>
        </w:rPr>
        <w:t xml:space="preserve">ollowing </w:t>
      </w:r>
      <w:r w:rsidR="00F13BB6" w:rsidRPr="00503861">
        <w:rPr>
          <w:sz w:val="24"/>
          <w:szCs w:val="24"/>
        </w:rPr>
        <w:t>testing</w:t>
      </w:r>
      <w:r w:rsidR="00F13BB6">
        <w:rPr>
          <w:sz w:val="24"/>
          <w:szCs w:val="24"/>
        </w:rPr>
        <w:t xml:space="preserve"> will be done</w:t>
      </w:r>
      <w:r>
        <w:rPr>
          <w:sz w:val="24"/>
          <w:szCs w:val="24"/>
        </w:rPr>
        <w:t>:</w:t>
      </w:r>
    </w:p>
    <w:p w14:paraId="769AC27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Unit Testing (UT)</w:t>
      </w:r>
    </w:p>
    <w:p w14:paraId="2A223BA0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 xml:space="preserve">System </w:t>
      </w:r>
      <w:r w:rsidRPr="00503861">
        <w:rPr>
          <w:sz w:val="24"/>
          <w:szCs w:val="24"/>
        </w:rPr>
        <w:t>Integration Test</w:t>
      </w:r>
      <w:r>
        <w:rPr>
          <w:sz w:val="24"/>
          <w:szCs w:val="24"/>
        </w:rPr>
        <w:t xml:space="preserve">ing (SIT) </w:t>
      </w:r>
    </w:p>
    <w:p w14:paraId="7E562331" w14:textId="77777777" w:rsidR="00F13BB6" w:rsidRPr="00503861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User Acceptance Testing (UAT)</w:t>
      </w:r>
    </w:p>
    <w:p w14:paraId="598D4E93" w14:textId="4AC065C7" w:rsidR="00F13BB6" w:rsidRPr="00F13BB6" w:rsidRDefault="00F13BB6" w:rsidP="00E13799">
      <w:pPr>
        <w:numPr>
          <w:ilvl w:val="0"/>
          <w:numId w:val="22"/>
        </w:numPr>
        <w:shd w:val="clear" w:color="auto" w:fill="FFFFFF"/>
        <w:spacing w:before="100" w:beforeAutospacing="1" w:after="100" w:afterAutospacing="1"/>
        <w:rPr>
          <w:sz w:val="24"/>
          <w:szCs w:val="24"/>
        </w:rPr>
      </w:pPr>
      <w:r>
        <w:rPr>
          <w:sz w:val="24"/>
          <w:szCs w:val="24"/>
        </w:rPr>
        <w:t>Security Testing (ST)</w:t>
      </w:r>
    </w:p>
    <w:p w14:paraId="520D5FE8" w14:textId="77777777" w:rsidR="00F13BB6" w:rsidRDefault="00F13BB6" w:rsidP="00E13799"/>
    <w:p w14:paraId="678167D8" w14:textId="2B7FAB80" w:rsidR="00025EE1" w:rsidRDefault="00025EE1" w:rsidP="00E13799">
      <w:pPr>
        <w:pStyle w:val="Heading2"/>
      </w:pPr>
      <w:bookmarkStart w:id="38" w:name="_Toc410570256"/>
      <w:r>
        <w:t>5.3 Documentation Plan</w:t>
      </w:r>
      <w:bookmarkEnd w:id="38"/>
    </w:p>
    <w:p w14:paraId="63406504" w14:textId="1C3A74BD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There are a number of documents that will be produced during the lifetime of the project. </w:t>
      </w:r>
      <w:r w:rsidR="006162DF">
        <w:rPr>
          <w:sz w:val="24"/>
          <w:szCs w:val="24"/>
        </w:rPr>
        <w:t xml:space="preserve"> </w:t>
      </w:r>
      <w:r w:rsidRPr="00AE3D51">
        <w:rPr>
          <w:sz w:val="24"/>
          <w:szCs w:val="24"/>
        </w:rPr>
        <w:t xml:space="preserve">All documents are </w:t>
      </w:r>
      <w:r w:rsidR="006162DF">
        <w:rPr>
          <w:sz w:val="24"/>
          <w:szCs w:val="24"/>
        </w:rPr>
        <w:t xml:space="preserve">the </w:t>
      </w:r>
      <w:r w:rsidRPr="00AE3D51">
        <w:rPr>
          <w:sz w:val="24"/>
          <w:szCs w:val="24"/>
        </w:rPr>
        <w:t>responsibility of the team members</w:t>
      </w:r>
      <w:r w:rsidR="006162DF">
        <w:rPr>
          <w:sz w:val="24"/>
          <w:szCs w:val="24"/>
        </w:rPr>
        <w:t>, who will discuss and review each document</w:t>
      </w:r>
      <w:r w:rsidRPr="009B618F">
        <w:rPr>
          <w:sz w:val="24"/>
          <w:szCs w:val="24"/>
        </w:rPr>
        <w:t xml:space="preserve"> before their baseline versions are issued and </w:t>
      </w:r>
      <w:r>
        <w:rPr>
          <w:rFonts w:asciiTheme="minorHAnsi" w:hAnsiTheme="minorHAnsi"/>
          <w:sz w:val="24"/>
          <w:szCs w:val="24"/>
        </w:rPr>
        <w:t>shared</w:t>
      </w:r>
      <w:r w:rsidRPr="009B618F">
        <w:rPr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on </w:t>
      </w:r>
      <w:r w:rsidR="006162DF">
        <w:rPr>
          <w:rFonts w:asciiTheme="minorHAnsi" w:hAnsiTheme="minorHAnsi"/>
          <w:sz w:val="24"/>
          <w:szCs w:val="24"/>
        </w:rPr>
        <w:t xml:space="preserve">the </w:t>
      </w:r>
      <w:r>
        <w:rPr>
          <w:rFonts w:asciiTheme="minorHAnsi" w:hAnsiTheme="minorHAnsi"/>
          <w:sz w:val="24"/>
          <w:szCs w:val="24"/>
        </w:rPr>
        <w:t>G</w:t>
      </w:r>
      <w:r w:rsidR="006162DF">
        <w:rPr>
          <w:rFonts w:asciiTheme="minorHAnsi" w:hAnsiTheme="minorHAnsi"/>
          <w:sz w:val="24"/>
          <w:szCs w:val="24"/>
        </w:rPr>
        <w:t>it</w:t>
      </w:r>
      <w:r>
        <w:rPr>
          <w:rFonts w:asciiTheme="minorHAnsi" w:hAnsiTheme="minorHAnsi"/>
          <w:sz w:val="24"/>
          <w:szCs w:val="24"/>
        </w:rPr>
        <w:t>H</w:t>
      </w:r>
      <w:r w:rsidR="006162DF">
        <w:rPr>
          <w:rFonts w:asciiTheme="minorHAnsi" w:hAnsiTheme="minorHAnsi"/>
          <w:sz w:val="24"/>
          <w:szCs w:val="24"/>
        </w:rPr>
        <w:t>ub</w:t>
      </w:r>
      <w:r>
        <w:rPr>
          <w:rFonts w:asciiTheme="minorHAnsi" w:hAnsiTheme="minorHAnsi"/>
          <w:sz w:val="24"/>
          <w:szCs w:val="24"/>
        </w:rPr>
        <w:t xml:space="preserve"> repository</w:t>
      </w:r>
      <w:r w:rsidRPr="009B618F">
        <w:rPr>
          <w:sz w:val="24"/>
          <w:szCs w:val="24"/>
        </w:rPr>
        <w:t xml:space="preserve">. </w:t>
      </w:r>
    </w:p>
    <w:p w14:paraId="3C800810" w14:textId="77777777" w:rsidR="00993FDA" w:rsidRDefault="00993FDA" w:rsidP="00E13799">
      <w:pPr>
        <w:pStyle w:val="NoSpacing"/>
        <w:spacing w:line="276" w:lineRule="auto"/>
        <w:rPr>
          <w:sz w:val="24"/>
          <w:szCs w:val="24"/>
        </w:rPr>
      </w:pPr>
    </w:p>
    <w:p w14:paraId="387030BB" w14:textId="5490822A" w:rsidR="00F13BB6" w:rsidRDefault="00993FDA" w:rsidP="00E13799">
      <w:pPr>
        <w:pStyle w:val="NoSpacing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The following tools will be used:</w:t>
      </w:r>
    </w:p>
    <w:p w14:paraId="430A4D73" w14:textId="6DDF0CF4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Rhapsody (for </w:t>
      </w:r>
      <w:r w:rsidR="00F13BB6" w:rsidRPr="006B0B44">
        <w:rPr>
          <w:sz w:val="24"/>
          <w:szCs w:val="24"/>
        </w:rPr>
        <w:t>UML Documentation</w:t>
      </w:r>
      <w:r>
        <w:rPr>
          <w:sz w:val="24"/>
          <w:szCs w:val="24"/>
        </w:rPr>
        <w:t>)</w:t>
      </w:r>
    </w:p>
    <w:p w14:paraId="7D4A149B" w14:textId="2100D8C4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MS Word (for </w:t>
      </w:r>
      <w:r w:rsidR="00F13BB6" w:rsidRPr="006B0B44">
        <w:rPr>
          <w:sz w:val="24"/>
          <w:szCs w:val="24"/>
        </w:rPr>
        <w:t>Project Documents</w:t>
      </w:r>
      <w:r>
        <w:rPr>
          <w:sz w:val="24"/>
          <w:szCs w:val="24"/>
        </w:rPr>
        <w:t>)</w:t>
      </w:r>
    </w:p>
    <w:p w14:paraId="1E058ABA" w14:textId="38888EE0" w:rsidR="00F13BB6" w:rsidRDefault="00993FDA" w:rsidP="00E1379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GitHub (for </w:t>
      </w:r>
      <w:r w:rsidR="00F13BB6">
        <w:rPr>
          <w:sz w:val="24"/>
          <w:szCs w:val="24"/>
        </w:rPr>
        <w:t>Document Repository</w:t>
      </w:r>
      <w:r>
        <w:rPr>
          <w:sz w:val="24"/>
          <w:szCs w:val="24"/>
        </w:rPr>
        <w:t>)</w:t>
      </w:r>
    </w:p>
    <w:p w14:paraId="55A7C455" w14:textId="77777777" w:rsidR="00F13BB6" w:rsidRDefault="00F13BB6" w:rsidP="00E13799">
      <w:pPr>
        <w:pStyle w:val="NoSpacing"/>
        <w:spacing w:line="276" w:lineRule="auto"/>
        <w:rPr>
          <w:sz w:val="24"/>
          <w:szCs w:val="24"/>
        </w:rPr>
      </w:pPr>
      <w:r w:rsidRPr="00AE3D51">
        <w:rPr>
          <w:sz w:val="24"/>
          <w:szCs w:val="24"/>
        </w:rPr>
        <w:t xml:space="preserve">The lists of documents that will be created and maintained under version control include: </w:t>
      </w:r>
    </w:p>
    <w:p w14:paraId="2023C4A7" w14:textId="77777777" w:rsidR="00F13BB6" w:rsidRPr="00AE3D51" w:rsidRDefault="00F13BB6" w:rsidP="00E13799">
      <w:pPr>
        <w:pStyle w:val="NoSpacing"/>
        <w:spacing w:line="276" w:lineRule="auto"/>
        <w:rPr>
          <w:sz w:val="24"/>
          <w:szCs w:val="24"/>
        </w:rPr>
      </w:pPr>
    </w:p>
    <w:p w14:paraId="173BF0FE" w14:textId="77777777" w:rsidR="00F13BB6" w:rsidRPr="00AE3D51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Project Management Plan (SPMP)</w:t>
      </w:r>
    </w:p>
    <w:p w14:paraId="71990E32" w14:textId="77777777" w:rsidR="00F13BB6" w:rsidRPr="005F49DE" w:rsidRDefault="00F13BB6" w:rsidP="00E13799">
      <w:pPr>
        <w:pStyle w:val="ListParagraph"/>
        <w:numPr>
          <w:ilvl w:val="0"/>
          <w:numId w:val="24"/>
        </w:numPr>
        <w:spacing w:before="4" w:after="0"/>
      </w:pPr>
      <w:r w:rsidRPr="00AE3D51">
        <w:rPr>
          <w:spacing w:val="1"/>
          <w:sz w:val="24"/>
          <w:szCs w:val="24"/>
        </w:rPr>
        <w:t>Software Requirements Specification (SRS)</w:t>
      </w:r>
    </w:p>
    <w:p w14:paraId="02EBCB45" w14:textId="2AE1D755" w:rsidR="00993FDA" w:rsidRPr="005F49DE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Design Document (SDD)</w:t>
      </w:r>
    </w:p>
    <w:p w14:paraId="350E9360" w14:textId="0B389CE6" w:rsidR="00993FDA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Software Testing Document (STD)</w:t>
      </w:r>
    </w:p>
    <w:p w14:paraId="17C290C6" w14:textId="04A50F5F" w:rsidR="00F13BB6" w:rsidRPr="00AE3D51" w:rsidRDefault="00993FDA" w:rsidP="00E13799">
      <w:pPr>
        <w:pStyle w:val="ListParagraph"/>
        <w:numPr>
          <w:ilvl w:val="0"/>
          <w:numId w:val="24"/>
        </w:numPr>
        <w:spacing w:before="4" w:after="0"/>
      </w:pPr>
      <w:r>
        <w:rPr>
          <w:spacing w:val="1"/>
          <w:sz w:val="24"/>
          <w:szCs w:val="24"/>
        </w:rPr>
        <w:t>Fortnightly</w:t>
      </w:r>
      <w:r w:rsidR="00F13BB6" w:rsidRPr="00AE3D51">
        <w:rPr>
          <w:spacing w:val="1"/>
          <w:sz w:val="24"/>
          <w:szCs w:val="24"/>
        </w:rPr>
        <w:t xml:space="preserve"> Status Report (</w:t>
      </w:r>
      <w:r>
        <w:rPr>
          <w:spacing w:val="1"/>
          <w:sz w:val="24"/>
          <w:szCs w:val="24"/>
        </w:rPr>
        <w:t>F</w:t>
      </w:r>
      <w:r w:rsidR="00F13BB6" w:rsidRPr="00AE3D51">
        <w:rPr>
          <w:spacing w:val="1"/>
          <w:sz w:val="24"/>
          <w:szCs w:val="24"/>
        </w:rPr>
        <w:t>SR)</w:t>
      </w:r>
    </w:p>
    <w:p w14:paraId="1E38B21B" w14:textId="2788A56B" w:rsidR="00F13BB6" w:rsidRPr="00682B5D" w:rsidRDefault="00F13BB6" w:rsidP="00E13799">
      <w:pPr>
        <w:pStyle w:val="ListParagraph"/>
        <w:numPr>
          <w:ilvl w:val="0"/>
          <w:numId w:val="24"/>
        </w:numPr>
        <w:spacing w:before="4" w:after="0"/>
      </w:pPr>
      <w:proofErr w:type="spellStart"/>
      <w:r w:rsidRPr="005F49DE">
        <w:rPr>
          <w:i/>
          <w:spacing w:val="1"/>
          <w:sz w:val="24"/>
          <w:szCs w:val="24"/>
        </w:rPr>
        <w:t>V</w:t>
      </w:r>
      <w:r w:rsidR="00993FDA" w:rsidRPr="005F49DE">
        <w:rPr>
          <w:i/>
          <w:spacing w:val="1"/>
          <w:sz w:val="24"/>
          <w:szCs w:val="24"/>
        </w:rPr>
        <w:t>eni</w:t>
      </w:r>
      <w:proofErr w:type="spellEnd"/>
      <w:r>
        <w:rPr>
          <w:spacing w:val="1"/>
          <w:sz w:val="24"/>
          <w:szCs w:val="24"/>
        </w:rPr>
        <w:t xml:space="preserve"> </w:t>
      </w:r>
      <w:r w:rsidR="00993FDA">
        <w:rPr>
          <w:spacing w:val="1"/>
          <w:sz w:val="24"/>
          <w:szCs w:val="24"/>
        </w:rPr>
        <w:t>User</w:t>
      </w:r>
      <w:r>
        <w:rPr>
          <w:spacing w:val="1"/>
          <w:sz w:val="24"/>
          <w:szCs w:val="24"/>
        </w:rPr>
        <w:t xml:space="preserve"> Manual</w:t>
      </w:r>
    </w:p>
    <w:p w14:paraId="001575CD" w14:textId="77777777" w:rsidR="00F13BB6" w:rsidRDefault="00F13BB6" w:rsidP="00E13799"/>
    <w:p w14:paraId="5BE31594" w14:textId="06F5AB24" w:rsidR="00025EE1" w:rsidRDefault="00025EE1" w:rsidP="00E13799">
      <w:pPr>
        <w:pStyle w:val="Heading2"/>
      </w:pPr>
      <w:bookmarkStart w:id="39" w:name="_Toc410570257"/>
      <w:r>
        <w:t>5.4 Quality Assurance Plan</w:t>
      </w:r>
      <w:bookmarkEnd w:id="39"/>
    </w:p>
    <w:p w14:paraId="6ACCB186" w14:textId="4DBD1088" w:rsidR="00F13BB6" w:rsidRPr="004E412D" w:rsidRDefault="00F13BB6" w:rsidP="00E13799">
      <w:pPr>
        <w:rPr>
          <w:sz w:val="24"/>
          <w:szCs w:val="24"/>
        </w:rPr>
      </w:pPr>
      <w:r w:rsidRPr="004E412D">
        <w:rPr>
          <w:sz w:val="24"/>
          <w:szCs w:val="24"/>
        </w:rPr>
        <w:t>The goal</w:t>
      </w:r>
      <w:r>
        <w:rPr>
          <w:sz w:val="24"/>
          <w:szCs w:val="24"/>
        </w:rPr>
        <w:t xml:space="preserve"> of the </w:t>
      </w:r>
      <w:r w:rsidRPr="004E412D">
        <w:rPr>
          <w:sz w:val="24"/>
          <w:szCs w:val="24"/>
        </w:rPr>
        <w:t>Q</w:t>
      </w:r>
      <w:r>
        <w:rPr>
          <w:sz w:val="24"/>
          <w:szCs w:val="24"/>
        </w:rPr>
        <w:t xml:space="preserve">uality </w:t>
      </w:r>
      <w:r w:rsidRPr="004E412D">
        <w:rPr>
          <w:sz w:val="24"/>
          <w:szCs w:val="24"/>
        </w:rPr>
        <w:t>A</w:t>
      </w:r>
      <w:r>
        <w:rPr>
          <w:sz w:val="24"/>
          <w:szCs w:val="24"/>
        </w:rPr>
        <w:t>ssurance</w:t>
      </w:r>
      <w:r w:rsidRPr="004E412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(QA) </w:t>
      </w:r>
      <w:r w:rsidRPr="004E412D">
        <w:rPr>
          <w:sz w:val="24"/>
          <w:szCs w:val="24"/>
        </w:rPr>
        <w:t>p</w:t>
      </w:r>
      <w:r>
        <w:rPr>
          <w:sz w:val="24"/>
          <w:szCs w:val="24"/>
        </w:rPr>
        <w:t xml:space="preserve">lan </w:t>
      </w:r>
      <w:r w:rsidRPr="004E412D">
        <w:rPr>
          <w:sz w:val="24"/>
          <w:szCs w:val="24"/>
        </w:rPr>
        <w:t xml:space="preserve">is to </w:t>
      </w:r>
      <w:r>
        <w:rPr>
          <w:sz w:val="24"/>
          <w:szCs w:val="24"/>
        </w:rPr>
        <w:t xml:space="preserve">document procedures and activities related to quality assurance.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It verifies</w:t>
      </w:r>
      <w:r w:rsidRPr="004E412D">
        <w:rPr>
          <w:sz w:val="24"/>
          <w:szCs w:val="24"/>
        </w:rPr>
        <w:t xml:space="preserve"> that all software and documentation meet al</w:t>
      </w:r>
      <w:r>
        <w:rPr>
          <w:sz w:val="24"/>
          <w:szCs w:val="24"/>
        </w:rPr>
        <w:t xml:space="preserve">l technical requirements.  The QA </w:t>
      </w:r>
      <w:proofErr w:type="gramStart"/>
      <w:r>
        <w:rPr>
          <w:sz w:val="24"/>
          <w:szCs w:val="24"/>
        </w:rPr>
        <w:t>procedures  wi</w:t>
      </w:r>
      <w:r w:rsidRPr="004E412D">
        <w:rPr>
          <w:sz w:val="24"/>
          <w:szCs w:val="24"/>
        </w:rPr>
        <w:t>ll</w:t>
      </w:r>
      <w:proofErr w:type="gramEnd"/>
      <w:r w:rsidRPr="004E412D">
        <w:rPr>
          <w:sz w:val="24"/>
          <w:szCs w:val="24"/>
        </w:rPr>
        <w:t xml:space="preserve"> examine all deliverable</w:t>
      </w:r>
      <w:r w:rsidR="00993FDA">
        <w:rPr>
          <w:sz w:val="24"/>
          <w:szCs w:val="24"/>
        </w:rPr>
        <w:t>s</w:t>
      </w:r>
      <w:r w:rsidRPr="004E412D">
        <w:rPr>
          <w:sz w:val="24"/>
          <w:szCs w:val="24"/>
        </w:rPr>
        <w:t xml:space="preserve"> to determine compliance with technical and performance requirements. </w:t>
      </w:r>
    </w:p>
    <w:p w14:paraId="49C34961" w14:textId="0AA5B9A4" w:rsidR="00F13BB6" w:rsidRDefault="00F13BB6" w:rsidP="00E13799">
      <w:pPr>
        <w:rPr>
          <w:sz w:val="24"/>
          <w:szCs w:val="24"/>
        </w:rPr>
      </w:pPr>
      <w:r>
        <w:rPr>
          <w:sz w:val="24"/>
          <w:szCs w:val="24"/>
        </w:rPr>
        <w:t xml:space="preserve">The project team will </w:t>
      </w:r>
      <w:r w:rsidRPr="002844A7">
        <w:rPr>
          <w:sz w:val="24"/>
          <w:szCs w:val="24"/>
        </w:rPr>
        <w:t xml:space="preserve">check that software products </w:t>
      </w:r>
      <w:r>
        <w:rPr>
          <w:sz w:val="24"/>
          <w:szCs w:val="24"/>
        </w:rPr>
        <w:t>are reviewed, verify results</w:t>
      </w:r>
      <w:r w:rsidR="00993FDA">
        <w:rPr>
          <w:sz w:val="24"/>
          <w:szCs w:val="24"/>
        </w:rPr>
        <w:t>,</w:t>
      </w:r>
      <w:r>
        <w:rPr>
          <w:sz w:val="24"/>
          <w:szCs w:val="24"/>
        </w:rPr>
        <w:t xml:space="preserve"> and report </w:t>
      </w:r>
      <w:r w:rsidRPr="002844A7">
        <w:rPr>
          <w:sz w:val="24"/>
          <w:szCs w:val="24"/>
        </w:rPr>
        <w:t>issues</w:t>
      </w:r>
      <w:r>
        <w:rPr>
          <w:sz w:val="24"/>
          <w:szCs w:val="24"/>
        </w:rPr>
        <w:t xml:space="preserve">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These </w:t>
      </w:r>
      <w:r w:rsidRPr="002844A7">
        <w:rPr>
          <w:sz w:val="24"/>
          <w:szCs w:val="24"/>
        </w:rPr>
        <w:t xml:space="preserve">reported </w:t>
      </w:r>
      <w:r>
        <w:rPr>
          <w:sz w:val="24"/>
          <w:szCs w:val="24"/>
        </w:rPr>
        <w:t xml:space="preserve">problems will be </w:t>
      </w:r>
      <w:r w:rsidRPr="002844A7">
        <w:rPr>
          <w:sz w:val="24"/>
          <w:szCs w:val="24"/>
        </w:rPr>
        <w:t xml:space="preserve">resolved </w:t>
      </w:r>
      <w:r>
        <w:rPr>
          <w:sz w:val="24"/>
          <w:szCs w:val="24"/>
        </w:rPr>
        <w:t xml:space="preserve">by the team in accordance </w:t>
      </w:r>
      <w:r w:rsidR="00993FDA">
        <w:rPr>
          <w:sz w:val="24"/>
          <w:szCs w:val="24"/>
        </w:rPr>
        <w:t xml:space="preserve">with </w:t>
      </w:r>
      <w:r>
        <w:rPr>
          <w:sz w:val="24"/>
          <w:szCs w:val="24"/>
        </w:rPr>
        <w:t xml:space="preserve">the technical requirements. </w:t>
      </w:r>
      <w:r w:rsidRPr="002844A7">
        <w:rPr>
          <w:sz w:val="24"/>
          <w:szCs w:val="24"/>
        </w:rPr>
        <w:t xml:space="preserve">  </w:t>
      </w:r>
    </w:p>
    <w:p w14:paraId="79F61635" w14:textId="77777777" w:rsidR="00EE4B71" w:rsidRDefault="00EE4B71" w:rsidP="00E13799">
      <w:pPr>
        <w:rPr>
          <w:sz w:val="24"/>
          <w:szCs w:val="24"/>
        </w:rPr>
      </w:pPr>
    </w:p>
    <w:p w14:paraId="19B329C5" w14:textId="7A4242B5" w:rsidR="00025EE1" w:rsidRDefault="00F13BB6" w:rsidP="005F49DE">
      <w:pPr>
        <w:pStyle w:val="Heading2"/>
      </w:pPr>
      <w:bookmarkStart w:id="40" w:name="_Toc410570258"/>
      <w:r>
        <w:t>5.5 Communications Management Plan</w:t>
      </w:r>
      <w:bookmarkEnd w:id="40"/>
    </w:p>
    <w:p w14:paraId="69468B95" w14:textId="1E4D66D2" w:rsidR="00F13BB6" w:rsidRDefault="00F13BB6" w:rsidP="005F49DE">
      <w:pPr>
        <w:pStyle w:val="BodyText"/>
        <w:spacing w:line="276" w:lineRule="auto"/>
      </w:pPr>
      <w:r w:rsidRPr="005A1077">
        <w:rPr>
          <w:rFonts w:ascii="Calibri" w:eastAsia="Calibri" w:hAnsi="Calibri" w:cs="Calibri"/>
        </w:rPr>
        <w:t xml:space="preserve">The Communications Management Plan (CMP) </w:t>
      </w:r>
      <w:r w:rsidR="00993FDA">
        <w:rPr>
          <w:rFonts w:ascii="Calibri" w:eastAsia="Calibri" w:hAnsi="Calibri" w:cs="Calibri"/>
        </w:rPr>
        <w:t>addresses how the team members communicate with each other.</w:t>
      </w:r>
      <w:r w:rsidRPr="005A1077">
        <w:t xml:space="preserve"> </w:t>
      </w:r>
    </w:p>
    <w:p w14:paraId="5B7B50B8" w14:textId="77777777" w:rsidR="00993FDA" w:rsidRDefault="00993FDA" w:rsidP="005F49DE">
      <w:pPr>
        <w:pStyle w:val="BodyText"/>
        <w:spacing w:line="276" w:lineRule="auto"/>
      </w:pPr>
    </w:p>
    <w:p w14:paraId="5A57C4CF" w14:textId="2BAE134D" w:rsidR="00F13BB6" w:rsidRDefault="00F13BB6" w:rsidP="00E13799">
      <w:pPr>
        <w:pStyle w:val="Heading3"/>
      </w:pPr>
      <w:bookmarkStart w:id="41" w:name="_Toc410570259"/>
      <w:r>
        <w:t>5.5.1 Project Team Meetings</w:t>
      </w:r>
      <w:bookmarkEnd w:id="41"/>
    </w:p>
    <w:p w14:paraId="666B1840" w14:textId="1459288A" w:rsidR="00F13BB6" w:rsidRPr="005A1077" w:rsidRDefault="00F13BB6" w:rsidP="00E13799">
      <w:pPr>
        <w:rPr>
          <w:sz w:val="24"/>
          <w:szCs w:val="24"/>
        </w:rPr>
      </w:pPr>
      <w:r w:rsidRPr="005A1077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conduct meetings at UTD Campus on </w:t>
      </w:r>
      <w:r w:rsidR="00993FDA">
        <w:rPr>
          <w:sz w:val="24"/>
          <w:szCs w:val="24"/>
        </w:rPr>
        <w:t xml:space="preserve">any </w:t>
      </w:r>
      <w:r>
        <w:rPr>
          <w:sz w:val="24"/>
          <w:szCs w:val="24"/>
        </w:rPr>
        <w:t xml:space="preserve">day </w:t>
      </w:r>
      <w:r w:rsidR="00993FDA">
        <w:rPr>
          <w:sz w:val="24"/>
          <w:szCs w:val="24"/>
        </w:rPr>
        <w:t>as</w:t>
      </w:r>
      <w:r>
        <w:rPr>
          <w:sz w:val="24"/>
          <w:szCs w:val="24"/>
        </w:rPr>
        <w:t xml:space="preserve"> needed.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Besides meeting at UTD, </w:t>
      </w:r>
      <w:r w:rsidR="00993FDA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team will text and use e-mail to </w:t>
      </w:r>
      <w:r w:rsidR="00993FDA">
        <w:rPr>
          <w:sz w:val="24"/>
          <w:szCs w:val="24"/>
        </w:rPr>
        <w:t>contact each other</w:t>
      </w:r>
      <w:r>
        <w:rPr>
          <w:sz w:val="24"/>
          <w:szCs w:val="24"/>
        </w:rPr>
        <w:t xml:space="preserve"> to share any information related to this project. </w:t>
      </w:r>
      <w:r w:rsidR="00993FDA">
        <w:rPr>
          <w:sz w:val="24"/>
          <w:szCs w:val="24"/>
        </w:rPr>
        <w:t xml:space="preserve"> </w:t>
      </w:r>
      <w:r>
        <w:rPr>
          <w:sz w:val="24"/>
          <w:szCs w:val="24"/>
        </w:rPr>
        <w:t>Conference Bridge will be used to have teleconference meetings</w:t>
      </w:r>
      <w:r w:rsidR="00993FDA">
        <w:rPr>
          <w:sz w:val="24"/>
          <w:szCs w:val="24"/>
        </w:rPr>
        <w:t xml:space="preserve"> if required</w:t>
      </w:r>
      <w:r>
        <w:rPr>
          <w:sz w:val="24"/>
          <w:szCs w:val="24"/>
        </w:rPr>
        <w:t>.</w:t>
      </w:r>
    </w:p>
    <w:p w14:paraId="57172091" w14:textId="77777777" w:rsidR="00F13BB6" w:rsidRPr="00F13BB6" w:rsidRDefault="00F13BB6" w:rsidP="00E13799"/>
    <w:p w14:paraId="09FF9E10" w14:textId="77777777" w:rsidR="00025EE1" w:rsidRDefault="00025EE1" w:rsidP="00E13799"/>
    <w:p w14:paraId="1F38DBDA" w14:textId="77777777" w:rsidR="00025EE1" w:rsidRDefault="00025EE1" w:rsidP="00E13799"/>
    <w:p w14:paraId="635701C0" w14:textId="1BEB0E80" w:rsidR="00025EE1" w:rsidRDefault="00025EE1" w:rsidP="00E13799">
      <w:r>
        <w:br w:type="page"/>
      </w:r>
    </w:p>
    <w:p w14:paraId="0C8221E3" w14:textId="77777777" w:rsidR="005F55DF" w:rsidRDefault="005F55DF" w:rsidP="00E13799">
      <w:pPr>
        <w:pStyle w:val="Heading1"/>
        <w:jc w:val="center"/>
      </w:pPr>
      <w:bookmarkStart w:id="42" w:name="h.2xcytpi" w:colFirst="0" w:colLast="0"/>
      <w:bookmarkStart w:id="43" w:name="_Toc410570260"/>
      <w:bookmarkEnd w:id="42"/>
      <w:r>
        <w:lastRenderedPageBreak/>
        <w:t>Appendix A: Glossary</w:t>
      </w:r>
      <w:bookmarkEnd w:id="43"/>
    </w:p>
    <w:p w14:paraId="36CFA7DD" w14:textId="77777777" w:rsidR="00F13BB6" w:rsidRDefault="00F13BB6" w:rsidP="00E13799"/>
    <w:tbl>
      <w:tblPr>
        <w:tblW w:w="0" w:type="auto"/>
        <w:tblInd w:w="3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20"/>
        <w:gridCol w:w="7140"/>
      </w:tblGrid>
      <w:tr w:rsidR="00F13BB6" w:rsidRPr="00500650" w14:paraId="251C2E60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5767A4EC" w14:textId="77777777" w:rsidR="00F13BB6" w:rsidRPr="00500650" w:rsidRDefault="00F13BB6" w:rsidP="00E13799">
            <w:pPr>
              <w:spacing w:after="0"/>
              <w:rPr>
                <w:b/>
              </w:rPr>
            </w:pPr>
            <w:r w:rsidRPr="00500650">
              <w:rPr>
                <w:rFonts w:cs="Times New Roman Bold"/>
                <w:b/>
                <w:spacing w:val="-4"/>
                <w:sz w:val="24"/>
                <w:szCs w:val="24"/>
              </w:rPr>
              <w:t xml:space="preserve">  Term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 w:themeFill="background1" w:themeFillShade="80"/>
          </w:tcPr>
          <w:p w14:paraId="3E2ED132" w14:textId="77777777" w:rsidR="00F13BB6" w:rsidRPr="00500650" w:rsidRDefault="00F13BB6" w:rsidP="00E13799">
            <w:pPr>
              <w:spacing w:after="0"/>
              <w:rPr>
                <w:b/>
              </w:rPr>
            </w:pPr>
            <w:r>
              <w:rPr>
                <w:rFonts w:cs="Times New Roman Bold"/>
                <w:b/>
                <w:spacing w:val="-2"/>
                <w:sz w:val="24"/>
                <w:szCs w:val="24"/>
              </w:rPr>
              <w:t xml:space="preserve">  </w:t>
            </w:r>
            <w:r w:rsidRPr="00500650">
              <w:rPr>
                <w:rFonts w:cs="Times New Roman Bold"/>
                <w:b/>
                <w:spacing w:val="-2"/>
                <w:sz w:val="24"/>
                <w:szCs w:val="24"/>
              </w:rPr>
              <w:t>Definition</w:t>
            </w:r>
          </w:p>
        </w:tc>
      </w:tr>
      <w:tr w:rsidR="00F13BB6" w:rsidRPr="00500650" w14:paraId="2D6FBF6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BF017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VA</w:t>
            </w:r>
          </w:p>
        </w:tc>
        <w:tc>
          <w:tcPr>
            <w:tcW w:w="714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A68CAE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Administration</w:t>
            </w:r>
          </w:p>
        </w:tc>
      </w:tr>
      <w:tr w:rsidR="00EE4B71" w:rsidRPr="00500650" w14:paraId="7447774A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1377" w14:textId="74B83ED3" w:rsidR="00EE4B71" w:rsidRPr="00EE4B71" w:rsidRDefault="00EE4B71" w:rsidP="00E13799">
            <w:pPr>
              <w:spacing w:after="0"/>
              <w:ind w:left="120"/>
              <w:rPr>
                <w:i/>
                <w:sz w:val="24"/>
                <w:szCs w:val="24"/>
              </w:rPr>
            </w:pPr>
            <w:proofErr w:type="spellStart"/>
            <w:r w:rsidRPr="00EE4B71">
              <w:rPr>
                <w:i/>
                <w:sz w:val="24"/>
                <w:szCs w:val="24"/>
              </w:rPr>
              <w:t>Veni</w:t>
            </w:r>
            <w:proofErr w:type="spellEnd"/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A89DC" w14:textId="06E6B011" w:rsidR="00EE4B71" w:rsidRPr="00500650" w:rsidRDefault="00EE4B71" w:rsidP="00E13799">
            <w:pPr>
              <w:spacing w:after="0"/>
              <w:ind w:left="12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system application</w:t>
            </w:r>
          </w:p>
        </w:tc>
      </w:tr>
      <w:tr w:rsidR="00F13BB6" w:rsidRPr="00500650" w14:paraId="36B0E6B3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DFA1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VISTA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FA530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Veterans Health Information Systems and Technology Architecture</w:t>
            </w:r>
          </w:p>
        </w:tc>
      </w:tr>
      <w:tr w:rsidR="00F13BB6" w:rsidRPr="00500650" w14:paraId="39646697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F26B6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PHI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CEB1B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Protected Health Information</w:t>
            </w:r>
          </w:p>
        </w:tc>
      </w:tr>
      <w:tr w:rsidR="00F13BB6" w:rsidRPr="00500650" w14:paraId="7DA02EB1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8B64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PII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061AF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Personally identifiable information</w:t>
            </w:r>
          </w:p>
        </w:tc>
      </w:tr>
      <w:tr w:rsidR="00F13BB6" w:rsidRPr="00500650" w14:paraId="7C5AA26C" w14:textId="77777777" w:rsidTr="00DE0089">
        <w:trPr>
          <w:trHeight w:hRule="exact" w:val="361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C3E6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HIPAA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1CF4E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Health Insurance Portability and Accountability Act</w:t>
            </w:r>
          </w:p>
        </w:tc>
      </w:tr>
      <w:tr w:rsidR="00F13BB6" w:rsidRPr="00500650" w14:paraId="166C1CF7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16073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IEEE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1EA351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Institute of Electrical and Electronics Engineers</w:t>
            </w:r>
          </w:p>
        </w:tc>
      </w:tr>
      <w:tr w:rsidR="00F13BB6" w:rsidRPr="00500650" w14:paraId="1175F1DF" w14:textId="77777777" w:rsidTr="00DE0089">
        <w:trPr>
          <w:trHeight w:hRule="exact" w:val="379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9FEE98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SPMP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2645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Project Management Plan</w:t>
            </w:r>
          </w:p>
        </w:tc>
      </w:tr>
      <w:tr w:rsidR="00F13BB6" w:rsidRPr="00500650" w14:paraId="17F9F2EE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CCB274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2"/>
                <w:sz w:val="24"/>
                <w:szCs w:val="24"/>
              </w:rPr>
              <w:t>SRS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7000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Software Requirements Specification</w:t>
            </w:r>
          </w:p>
        </w:tc>
      </w:tr>
      <w:tr w:rsidR="00F13BB6" w:rsidRPr="00500650" w14:paraId="57758C45" w14:textId="77777777" w:rsidTr="00DE0089">
        <w:trPr>
          <w:trHeight w:hRule="exact" w:val="343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E93FD8" w14:textId="77777777" w:rsidR="00F13BB6" w:rsidRPr="00500650" w:rsidRDefault="00F13BB6" w:rsidP="00E13799">
            <w:pPr>
              <w:spacing w:after="0"/>
              <w:ind w:left="120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BWSR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321D4" w14:textId="77777777" w:rsidR="00F13BB6" w:rsidRPr="00500650" w:rsidRDefault="00F13BB6" w:rsidP="00E13799">
            <w:pPr>
              <w:spacing w:after="0"/>
              <w:ind w:left="125"/>
              <w:rPr>
                <w:sz w:val="24"/>
                <w:szCs w:val="24"/>
              </w:rPr>
            </w:pPr>
            <w:r w:rsidRPr="00500650">
              <w:rPr>
                <w:sz w:val="24"/>
                <w:szCs w:val="24"/>
              </w:rPr>
              <w:t>Bi-Weekly Status Report</w:t>
            </w:r>
          </w:p>
        </w:tc>
      </w:tr>
      <w:tr w:rsidR="00F13BB6" w:rsidRPr="00500650" w14:paraId="6A75B649" w14:textId="77777777" w:rsidTr="00DE0089">
        <w:trPr>
          <w:trHeight w:hRule="exact" w:val="55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930D2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IEEE 1058-</w:t>
            </w:r>
          </w:p>
          <w:p w14:paraId="4B6B9191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z w:val="24"/>
                <w:szCs w:val="24"/>
              </w:rPr>
              <w:t>1998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BC34B3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the IEEE standard for Software Project Management Plans on which</w:t>
            </w:r>
          </w:p>
          <w:p w14:paraId="673EACBD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this plan is based</w:t>
            </w:r>
          </w:p>
        </w:tc>
      </w:tr>
      <w:tr w:rsidR="00F13BB6" w:rsidRPr="00500650" w14:paraId="16772B69" w14:textId="77777777" w:rsidTr="00DE0089">
        <w:trPr>
          <w:trHeight w:hRule="exact" w:val="285"/>
        </w:trPr>
        <w:tc>
          <w:tcPr>
            <w:tcW w:w="1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DEF060" w14:textId="77777777" w:rsidR="00F13BB6" w:rsidRPr="00500650" w:rsidRDefault="00F13BB6" w:rsidP="00E13799">
            <w:pPr>
              <w:spacing w:after="0"/>
              <w:ind w:left="120"/>
            </w:pPr>
            <w:r w:rsidRPr="00500650">
              <w:rPr>
                <w:spacing w:val="-1"/>
                <w:sz w:val="24"/>
                <w:szCs w:val="24"/>
              </w:rPr>
              <w:t>VM</w:t>
            </w:r>
          </w:p>
        </w:tc>
        <w:tc>
          <w:tcPr>
            <w:tcW w:w="71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B87542" w14:textId="77777777" w:rsidR="00F13BB6" w:rsidRPr="00500650" w:rsidRDefault="00F13BB6" w:rsidP="00E13799">
            <w:pPr>
              <w:spacing w:after="0"/>
              <w:ind w:left="125"/>
            </w:pPr>
            <w:r w:rsidRPr="00500650">
              <w:rPr>
                <w:sz w:val="24"/>
                <w:szCs w:val="24"/>
              </w:rPr>
              <w:t>Virtual Machine</w:t>
            </w:r>
          </w:p>
        </w:tc>
      </w:tr>
    </w:tbl>
    <w:p w14:paraId="4E0C15FC" w14:textId="77777777" w:rsidR="005F55DF" w:rsidRDefault="005F55DF" w:rsidP="00E13799"/>
    <w:p w14:paraId="40B43FA9" w14:textId="77777777" w:rsidR="005F55DF" w:rsidRDefault="005F55DF" w:rsidP="00E13799"/>
    <w:p w14:paraId="5DFB0B70" w14:textId="77777777" w:rsidR="005F55DF" w:rsidRDefault="005F55DF" w:rsidP="00E13799">
      <w:r>
        <w:br w:type="page"/>
      </w:r>
    </w:p>
    <w:p w14:paraId="321A1EFB" w14:textId="77777777" w:rsidR="0002750A" w:rsidRDefault="005F55DF" w:rsidP="00E13799">
      <w:pPr>
        <w:pStyle w:val="Heading1"/>
        <w:jc w:val="center"/>
      </w:pPr>
      <w:bookmarkStart w:id="44" w:name="h.1ci93xb" w:colFirst="0" w:colLast="0"/>
      <w:bookmarkStart w:id="45" w:name="_Toc410570261"/>
      <w:bookmarkEnd w:id="44"/>
      <w:r>
        <w:lastRenderedPageBreak/>
        <w:t>Appendix B: References</w:t>
      </w:r>
      <w:bookmarkEnd w:id="45"/>
    </w:p>
    <w:p w14:paraId="15A99A51" w14:textId="074DB7C5" w:rsidR="00F13BB6" w:rsidRDefault="00F13BB6" w:rsidP="00E13799">
      <w:pPr>
        <w:contextualSpacing/>
        <w:rPr>
          <w:b/>
          <w:sz w:val="24"/>
        </w:rPr>
      </w:pPr>
      <w:r>
        <w:rPr>
          <w:b/>
          <w:sz w:val="24"/>
        </w:rPr>
        <w:t>1.) www.va.gov</w:t>
      </w:r>
    </w:p>
    <w:p w14:paraId="45E7DB39" w14:textId="77777777" w:rsidR="00F13BB6" w:rsidRPr="00F13BB6" w:rsidRDefault="00F13BB6" w:rsidP="00E13799"/>
    <w:sectPr w:rsidR="00F13BB6" w:rsidRPr="00F13BB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3506A0" w14:textId="77777777" w:rsidR="002948F3" w:rsidRDefault="002948F3" w:rsidP="00800DAE">
      <w:pPr>
        <w:spacing w:after="0" w:line="240" w:lineRule="auto"/>
      </w:pPr>
      <w:r>
        <w:separator/>
      </w:r>
    </w:p>
  </w:endnote>
  <w:endnote w:type="continuationSeparator" w:id="0">
    <w:p w14:paraId="792A21E7" w14:textId="77777777" w:rsidR="002948F3" w:rsidRDefault="002948F3" w:rsidP="00800DAE">
      <w:pPr>
        <w:spacing w:after="0" w:line="240" w:lineRule="auto"/>
      </w:pPr>
      <w:r>
        <w:continuationSeparator/>
      </w:r>
    </w:p>
  </w:endnote>
  <w:endnote w:type="continuationNotice" w:id="1">
    <w:p w14:paraId="66939968" w14:textId="77777777" w:rsidR="002948F3" w:rsidRDefault="002948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7F1852C5" w14:textId="77777777" w:rsidR="00DE0089" w:rsidRDefault="00DE00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9DE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32C438E" w14:textId="77777777" w:rsidR="00DE0089" w:rsidRDefault="00DE00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04C7C" w14:textId="77777777" w:rsidR="00DE0089" w:rsidRDefault="00DE0089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5F49DE">
      <w:rPr>
        <w:noProof/>
      </w:rPr>
      <w:t>12</w:t>
    </w:r>
    <w:r>
      <w:fldChar w:fldCharType="end"/>
    </w:r>
    <w:r>
      <w:t xml:space="preserve"> | Page</w:t>
    </w:r>
  </w:p>
  <w:p w14:paraId="0672D850" w14:textId="77777777" w:rsidR="00DE0089" w:rsidRDefault="00DE008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4B5FA0" w14:textId="77777777" w:rsidR="002948F3" w:rsidRDefault="002948F3" w:rsidP="00800DAE">
      <w:pPr>
        <w:spacing w:after="0" w:line="240" w:lineRule="auto"/>
      </w:pPr>
      <w:r>
        <w:separator/>
      </w:r>
    </w:p>
  </w:footnote>
  <w:footnote w:type="continuationSeparator" w:id="0">
    <w:p w14:paraId="2717D22B" w14:textId="77777777" w:rsidR="002948F3" w:rsidRDefault="002948F3" w:rsidP="00800DAE">
      <w:pPr>
        <w:spacing w:after="0" w:line="240" w:lineRule="auto"/>
      </w:pPr>
      <w:r>
        <w:continuationSeparator/>
      </w:r>
    </w:p>
  </w:footnote>
  <w:footnote w:type="continuationNotice" w:id="1">
    <w:p w14:paraId="40716A89" w14:textId="77777777" w:rsidR="002948F3" w:rsidRDefault="002948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8E6E2" w14:textId="77777777" w:rsidR="00DE0089" w:rsidRDefault="00DE0089">
    <w:pPr>
      <w:pStyle w:val="Header"/>
      <w:jc w:val="right"/>
    </w:pPr>
  </w:p>
  <w:p w14:paraId="788E3514" w14:textId="77777777" w:rsidR="00DE0089" w:rsidRDefault="00DE00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E8B8B" w14:textId="77777777" w:rsidR="00DE0089" w:rsidRDefault="00DE0089">
    <w:pPr>
      <w:pStyle w:val="Header"/>
      <w:jc w:val="right"/>
    </w:pPr>
  </w:p>
  <w:p w14:paraId="72DC07B8" w14:textId="77777777" w:rsidR="00DE0089" w:rsidRDefault="00DE00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2FE49" w14:textId="77777777" w:rsidR="00DE0089" w:rsidRDefault="00DE0089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proofErr w:type="gramStart"/>
    <w:r>
      <w:t>Engineering  -</w:t>
    </w:r>
    <w:proofErr w:type="gramEnd"/>
    <w:r>
      <w:t xml:space="preserve"> R. Z. </w:t>
    </w:r>
    <w:proofErr w:type="spellStart"/>
    <w:r>
      <w:t>Wenkstern</w:t>
    </w:r>
    <w:proofErr w:type="spellEnd"/>
    <w:r>
      <w:tab/>
    </w:r>
    <w:r>
      <w:fldChar w:fldCharType="begin"/>
    </w:r>
    <w:r>
      <w:instrText>PAGE</w:instrText>
    </w:r>
    <w:r>
      <w:fldChar w:fldCharType="separate"/>
    </w:r>
    <w:r w:rsidR="005F49DE">
      <w:rPr>
        <w:noProof/>
      </w:rPr>
      <w:t>12</w:t>
    </w:r>
    <w:r>
      <w:fldChar w:fldCharType="end"/>
    </w:r>
  </w:p>
  <w:p w14:paraId="06220892" w14:textId="77777777" w:rsidR="00DE0089" w:rsidRDefault="00DE008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>
    <w:nsid w:val="021E6112"/>
    <w:multiLevelType w:val="hybridMultilevel"/>
    <w:tmpl w:val="02B8B35A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559EA"/>
    <w:multiLevelType w:val="hybridMultilevel"/>
    <w:tmpl w:val="7B620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217CE1"/>
    <w:multiLevelType w:val="hybridMultilevel"/>
    <w:tmpl w:val="5FE2E70C"/>
    <w:lvl w:ilvl="0" w:tplc="640EC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B3262"/>
    <w:multiLevelType w:val="hybridMultilevel"/>
    <w:tmpl w:val="091E319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243E7C"/>
    <w:multiLevelType w:val="hybridMultilevel"/>
    <w:tmpl w:val="B37C5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96C17"/>
    <w:multiLevelType w:val="multilevel"/>
    <w:tmpl w:val="EEAE0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D7971B5"/>
    <w:multiLevelType w:val="hybridMultilevel"/>
    <w:tmpl w:val="3A4279D0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903397"/>
    <w:multiLevelType w:val="hybridMultilevel"/>
    <w:tmpl w:val="B5481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7010E4"/>
    <w:multiLevelType w:val="hybridMultilevel"/>
    <w:tmpl w:val="53E02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04D22"/>
    <w:multiLevelType w:val="hybridMultilevel"/>
    <w:tmpl w:val="ADB698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35507D"/>
    <w:multiLevelType w:val="hybridMultilevel"/>
    <w:tmpl w:val="717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3F7124"/>
    <w:multiLevelType w:val="hybridMultilevel"/>
    <w:tmpl w:val="A788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7D5A1B"/>
    <w:multiLevelType w:val="hybridMultilevel"/>
    <w:tmpl w:val="EEEC7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55564"/>
    <w:multiLevelType w:val="hybridMultilevel"/>
    <w:tmpl w:val="302A1B2C"/>
    <w:name w:val="WW8Num62"/>
    <w:lvl w:ilvl="0" w:tplc="43CA29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52C08"/>
    <w:multiLevelType w:val="multilevel"/>
    <w:tmpl w:val="F6A0140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596419BF"/>
    <w:multiLevelType w:val="hybridMultilevel"/>
    <w:tmpl w:val="B0D697AC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F6573"/>
    <w:multiLevelType w:val="hybridMultilevel"/>
    <w:tmpl w:val="01B49932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A64A1B"/>
    <w:multiLevelType w:val="hybridMultilevel"/>
    <w:tmpl w:val="82F69F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D1081"/>
    <w:multiLevelType w:val="hybridMultilevel"/>
    <w:tmpl w:val="940623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E9D6638"/>
    <w:multiLevelType w:val="hybridMultilevel"/>
    <w:tmpl w:val="68E0F1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3BB4D61"/>
    <w:multiLevelType w:val="hybridMultilevel"/>
    <w:tmpl w:val="9D9E3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C24269"/>
    <w:multiLevelType w:val="hybridMultilevel"/>
    <w:tmpl w:val="9E52300E"/>
    <w:lvl w:ilvl="0" w:tplc="A7F27C3E">
      <w:numFmt w:val="bullet"/>
      <w:pStyle w:val="ReferenceList"/>
      <w:lvlText w:val="•"/>
      <w:lvlJc w:val="left"/>
      <w:pPr>
        <w:ind w:left="21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65872C60"/>
    <w:multiLevelType w:val="hybridMultilevel"/>
    <w:tmpl w:val="4D9A9EAE"/>
    <w:lvl w:ilvl="0" w:tplc="5BC875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C44C8C"/>
    <w:multiLevelType w:val="multilevel"/>
    <w:tmpl w:val="BF0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323D9E"/>
    <w:multiLevelType w:val="hybridMultilevel"/>
    <w:tmpl w:val="DB26DAF0"/>
    <w:lvl w:ilvl="0" w:tplc="BF1E9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2">
    <w:abstractNumId w:val="8"/>
  </w:num>
  <w:num w:numId="3">
    <w:abstractNumId w:val="20"/>
  </w:num>
  <w:num w:numId="4">
    <w:abstractNumId w:val="13"/>
  </w:num>
  <w:num w:numId="5">
    <w:abstractNumId w:val="6"/>
  </w:num>
  <w:num w:numId="6">
    <w:abstractNumId w:val="15"/>
  </w:num>
  <w:num w:numId="7">
    <w:abstractNumId w:val="19"/>
  </w:num>
  <w:num w:numId="8">
    <w:abstractNumId w:val="18"/>
  </w:num>
  <w:num w:numId="9">
    <w:abstractNumId w:val="10"/>
  </w:num>
  <w:num w:numId="10">
    <w:abstractNumId w:val="9"/>
  </w:num>
  <w:num w:numId="11">
    <w:abstractNumId w:val="12"/>
  </w:num>
  <w:num w:numId="12">
    <w:abstractNumId w:val="3"/>
  </w:num>
  <w:num w:numId="13">
    <w:abstractNumId w:val="17"/>
  </w:num>
  <w:num w:numId="14">
    <w:abstractNumId w:val="25"/>
  </w:num>
  <w:num w:numId="15">
    <w:abstractNumId w:val="4"/>
  </w:num>
  <w:num w:numId="16">
    <w:abstractNumId w:val="1"/>
  </w:num>
  <w:num w:numId="17">
    <w:abstractNumId w:val="16"/>
  </w:num>
  <w:num w:numId="18">
    <w:abstractNumId w:val="22"/>
  </w:num>
  <w:num w:numId="19">
    <w:abstractNumId w:val="2"/>
  </w:num>
  <w:num w:numId="20">
    <w:abstractNumId w:val="5"/>
  </w:num>
  <w:num w:numId="21">
    <w:abstractNumId w:val="11"/>
  </w:num>
  <w:num w:numId="22">
    <w:abstractNumId w:val="24"/>
  </w:num>
  <w:num w:numId="23">
    <w:abstractNumId w:val="7"/>
  </w:num>
  <w:num w:numId="24">
    <w:abstractNumId w:val="23"/>
  </w:num>
  <w:num w:numId="25">
    <w:abstractNumId w:val="26"/>
  </w:num>
  <w:num w:numId="26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C21"/>
    <w:rsid w:val="00012C1E"/>
    <w:rsid w:val="000156C8"/>
    <w:rsid w:val="00023BA3"/>
    <w:rsid w:val="000243F5"/>
    <w:rsid w:val="00025EE1"/>
    <w:rsid w:val="0002750A"/>
    <w:rsid w:val="00032809"/>
    <w:rsid w:val="00032F35"/>
    <w:rsid w:val="00044B20"/>
    <w:rsid w:val="00045A31"/>
    <w:rsid w:val="00046500"/>
    <w:rsid w:val="00051A04"/>
    <w:rsid w:val="00056993"/>
    <w:rsid w:val="00063F05"/>
    <w:rsid w:val="00074F80"/>
    <w:rsid w:val="00075AB1"/>
    <w:rsid w:val="0008599B"/>
    <w:rsid w:val="000869FC"/>
    <w:rsid w:val="00090F4A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6A6B"/>
    <w:rsid w:val="000F77A6"/>
    <w:rsid w:val="00100406"/>
    <w:rsid w:val="00104BD1"/>
    <w:rsid w:val="0010536D"/>
    <w:rsid w:val="0011019A"/>
    <w:rsid w:val="0011387D"/>
    <w:rsid w:val="001165F1"/>
    <w:rsid w:val="00123EA2"/>
    <w:rsid w:val="00132ACB"/>
    <w:rsid w:val="00132EBF"/>
    <w:rsid w:val="001409CD"/>
    <w:rsid w:val="00144276"/>
    <w:rsid w:val="00146455"/>
    <w:rsid w:val="001516B3"/>
    <w:rsid w:val="00155BE0"/>
    <w:rsid w:val="0015752E"/>
    <w:rsid w:val="00157B80"/>
    <w:rsid w:val="00164743"/>
    <w:rsid w:val="0018483D"/>
    <w:rsid w:val="00185D12"/>
    <w:rsid w:val="00187F8B"/>
    <w:rsid w:val="0019515F"/>
    <w:rsid w:val="001A0373"/>
    <w:rsid w:val="001C62A9"/>
    <w:rsid w:val="001D646D"/>
    <w:rsid w:val="001E0F5F"/>
    <w:rsid w:val="001F54D1"/>
    <w:rsid w:val="001F7838"/>
    <w:rsid w:val="002078DC"/>
    <w:rsid w:val="00212C8B"/>
    <w:rsid w:val="00220441"/>
    <w:rsid w:val="00226D33"/>
    <w:rsid w:val="00240FF9"/>
    <w:rsid w:val="00247DED"/>
    <w:rsid w:val="002601C9"/>
    <w:rsid w:val="00274552"/>
    <w:rsid w:val="00274B64"/>
    <w:rsid w:val="0028058F"/>
    <w:rsid w:val="002844FE"/>
    <w:rsid w:val="00292DF6"/>
    <w:rsid w:val="002948F3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2704D"/>
    <w:rsid w:val="00331F60"/>
    <w:rsid w:val="003458CC"/>
    <w:rsid w:val="00347D82"/>
    <w:rsid w:val="003663F4"/>
    <w:rsid w:val="003953CA"/>
    <w:rsid w:val="003A0463"/>
    <w:rsid w:val="003B502F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2239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C2005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22F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A4F56"/>
    <w:rsid w:val="005B1E5B"/>
    <w:rsid w:val="005C68E1"/>
    <w:rsid w:val="005C7B91"/>
    <w:rsid w:val="005D516A"/>
    <w:rsid w:val="005D5910"/>
    <w:rsid w:val="005E6085"/>
    <w:rsid w:val="005E6881"/>
    <w:rsid w:val="005F49DE"/>
    <w:rsid w:val="005F5075"/>
    <w:rsid w:val="005F55DF"/>
    <w:rsid w:val="00602932"/>
    <w:rsid w:val="00610A2B"/>
    <w:rsid w:val="006162DF"/>
    <w:rsid w:val="00632265"/>
    <w:rsid w:val="006325CF"/>
    <w:rsid w:val="00642AD3"/>
    <w:rsid w:val="0064387E"/>
    <w:rsid w:val="006537F4"/>
    <w:rsid w:val="00660DF5"/>
    <w:rsid w:val="00673D29"/>
    <w:rsid w:val="006762FC"/>
    <w:rsid w:val="006922B9"/>
    <w:rsid w:val="006A291A"/>
    <w:rsid w:val="006B1EB6"/>
    <w:rsid w:val="006C4C1F"/>
    <w:rsid w:val="006D02A2"/>
    <w:rsid w:val="006D6099"/>
    <w:rsid w:val="006E590D"/>
    <w:rsid w:val="006F71F4"/>
    <w:rsid w:val="007009DF"/>
    <w:rsid w:val="00700C04"/>
    <w:rsid w:val="00721A76"/>
    <w:rsid w:val="0072577F"/>
    <w:rsid w:val="007437AB"/>
    <w:rsid w:val="007460DA"/>
    <w:rsid w:val="00751C21"/>
    <w:rsid w:val="00753AB5"/>
    <w:rsid w:val="0076159B"/>
    <w:rsid w:val="007623FD"/>
    <w:rsid w:val="00774C99"/>
    <w:rsid w:val="007758B3"/>
    <w:rsid w:val="0079224D"/>
    <w:rsid w:val="00793F34"/>
    <w:rsid w:val="007A7691"/>
    <w:rsid w:val="007B00A4"/>
    <w:rsid w:val="007B2456"/>
    <w:rsid w:val="007C7093"/>
    <w:rsid w:val="007E215A"/>
    <w:rsid w:val="007E441E"/>
    <w:rsid w:val="007E7DAB"/>
    <w:rsid w:val="007F5D2D"/>
    <w:rsid w:val="00800DAE"/>
    <w:rsid w:val="0081611A"/>
    <w:rsid w:val="008161DE"/>
    <w:rsid w:val="00816A95"/>
    <w:rsid w:val="00825AC4"/>
    <w:rsid w:val="00842F75"/>
    <w:rsid w:val="0084528E"/>
    <w:rsid w:val="00852A9B"/>
    <w:rsid w:val="008550F5"/>
    <w:rsid w:val="0085571E"/>
    <w:rsid w:val="0086381A"/>
    <w:rsid w:val="00864EA7"/>
    <w:rsid w:val="00866B37"/>
    <w:rsid w:val="00873BFD"/>
    <w:rsid w:val="00885E88"/>
    <w:rsid w:val="00886F41"/>
    <w:rsid w:val="0089530E"/>
    <w:rsid w:val="008A553F"/>
    <w:rsid w:val="008A5D7D"/>
    <w:rsid w:val="008B0D3F"/>
    <w:rsid w:val="008B5FCB"/>
    <w:rsid w:val="008D35FB"/>
    <w:rsid w:val="008E34A8"/>
    <w:rsid w:val="00904198"/>
    <w:rsid w:val="00906AC8"/>
    <w:rsid w:val="00907941"/>
    <w:rsid w:val="00907D4B"/>
    <w:rsid w:val="00926652"/>
    <w:rsid w:val="0093716E"/>
    <w:rsid w:val="009435EC"/>
    <w:rsid w:val="00944F72"/>
    <w:rsid w:val="009535C2"/>
    <w:rsid w:val="009654A2"/>
    <w:rsid w:val="00972DD5"/>
    <w:rsid w:val="009842F7"/>
    <w:rsid w:val="00993FDA"/>
    <w:rsid w:val="009957B5"/>
    <w:rsid w:val="0099640B"/>
    <w:rsid w:val="009A285A"/>
    <w:rsid w:val="009A5653"/>
    <w:rsid w:val="009A59B3"/>
    <w:rsid w:val="009A7DCF"/>
    <w:rsid w:val="009A7E68"/>
    <w:rsid w:val="009B219F"/>
    <w:rsid w:val="009B24BC"/>
    <w:rsid w:val="009B5DEE"/>
    <w:rsid w:val="009B7745"/>
    <w:rsid w:val="009C5147"/>
    <w:rsid w:val="009E01A0"/>
    <w:rsid w:val="009E2482"/>
    <w:rsid w:val="009F18BF"/>
    <w:rsid w:val="00A02524"/>
    <w:rsid w:val="00A118DC"/>
    <w:rsid w:val="00A13132"/>
    <w:rsid w:val="00A1563A"/>
    <w:rsid w:val="00A20ADF"/>
    <w:rsid w:val="00A252EB"/>
    <w:rsid w:val="00A27DA6"/>
    <w:rsid w:val="00A32899"/>
    <w:rsid w:val="00A4101B"/>
    <w:rsid w:val="00A50FD9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5EC"/>
    <w:rsid w:val="00AC1F28"/>
    <w:rsid w:val="00AD5C6E"/>
    <w:rsid w:val="00AE2A39"/>
    <w:rsid w:val="00AE3324"/>
    <w:rsid w:val="00AF15E8"/>
    <w:rsid w:val="00AF1A06"/>
    <w:rsid w:val="00AF300F"/>
    <w:rsid w:val="00B07DBF"/>
    <w:rsid w:val="00B147EF"/>
    <w:rsid w:val="00B16C2D"/>
    <w:rsid w:val="00B17C81"/>
    <w:rsid w:val="00B24C99"/>
    <w:rsid w:val="00B32DBA"/>
    <w:rsid w:val="00B475A0"/>
    <w:rsid w:val="00B635BF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29B4"/>
    <w:rsid w:val="00C65710"/>
    <w:rsid w:val="00C87775"/>
    <w:rsid w:val="00C95828"/>
    <w:rsid w:val="00CA42A6"/>
    <w:rsid w:val="00CA6968"/>
    <w:rsid w:val="00CA7CBD"/>
    <w:rsid w:val="00CC10C8"/>
    <w:rsid w:val="00CC60D8"/>
    <w:rsid w:val="00CC7B84"/>
    <w:rsid w:val="00CE555E"/>
    <w:rsid w:val="00CF0EA7"/>
    <w:rsid w:val="00CF3F30"/>
    <w:rsid w:val="00CF52FB"/>
    <w:rsid w:val="00CF6416"/>
    <w:rsid w:val="00D0759C"/>
    <w:rsid w:val="00D27369"/>
    <w:rsid w:val="00D37566"/>
    <w:rsid w:val="00D514A3"/>
    <w:rsid w:val="00D73BA4"/>
    <w:rsid w:val="00D745E8"/>
    <w:rsid w:val="00D81968"/>
    <w:rsid w:val="00D82437"/>
    <w:rsid w:val="00D91AC4"/>
    <w:rsid w:val="00D96910"/>
    <w:rsid w:val="00DA595A"/>
    <w:rsid w:val="00DA6669"/>
    <w:rsid w:val="00DC7CDB"/>
    <w:rsid w:val="00DD6590"/>
    <w:rsid w:val="00DE0089"/>
    <w:rsid w:val="00DF6E36"/>
    <w:rsid w:val="00E13799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84385"/>
    <w:rsid w:val="00E971EB"/>
    <w:rsid w:val="00EC1FAC"/>
    <w:rsid w:val="00EC5B35"/>
    <w:rsid w:val="00ED0747"/>
    <w:rsid w:val="00ED0F54"/>
    <w:rsid w:val="00EE0D40"/>
    <w:rsid w:val="00EE114D"/>
    <w:rsid w:val="00EE4B71"/>
    <w:rsid w:val="00EF3B3E"/>
    <w:rsid w:val="00EF628A"/>
    <w:rsid w:val="00EF7CD8"/>
    <w:rsid w:val="00F0726B"/>
    <w:rsid w:val="00F07C09"/>
    <w:rsid w:val="00F110A2"/>
    <w:rsid w:val="00F13BB6"/>
    <w:rsid w:val="00F1772E"/>
    <w:rsid w:val="00F25647"/>
    <w:rsid w:val="00F32033"/>
    <w:rsid w:val="00F35FA8"/>
    <w:rsid w:val="00F57DDB"/>
    <w:rsid w:val="00F61F9A"/>
    <w:rsid w:val="00F63583"/>
    <w:rsid w:val="00F70B86"/>
    <w:rsid w:val="00F84C7F"/>
    <w:rsid w:val="00F86BC9"/>
    <w:rsid w:val="00F9194D"/>
    <w:rsid w:val="00F92840"/>
    <w:rsid w:val="00FA3615"/>
    <w:rsid w:val="00FB1452"/>
    <w:rsid w:val="00FB2DE9"/>
    <w:rsid w:val="00FC28B5"/>
    <w:rsid w:val="00FD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CEE7"/>
  <w15:docId w15:val="{6AD81493-D0CF-4F45-9B4D-37F77E507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dy">
    <w:name w:val="Body"/>
    <w:basedOn w:val="Normal"/>
    <w:rsid w:val="002601C9"/>
    <w:pPr>
      <w:overflowPunct w:val="0"/>
      <w:autoSpaceDE w:val="0"/>
      <w:autoSpaceDN w:val="0"/>
      <w:adjustRightInd w:val="0"/>
      <w:spacing w:after="0" w:line="240" w:lineRule="auto"/>
      <w:ind w:left="360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2601C9"/>
    <w:pPr>
      <w:spacing w:after="0"/>
    </w:pPr>
    <w:rPr>
      <w:rFonts w:ascii="Arial" w:eastAsia="Arial" w:hAnsi="Arial" w:cs="Arial"/>
      <w:color w:val="000000"/>
      <w:szCs w:val="20"/>
    </w:rPr>
  </w:style>
  <w:style w:type="paragraph" w:customStyle="1" w:styleId="SubHeading">
    <w:name w:val="Sub Heading"/>
    <w:basedOn w:val="Normal"/>
    <w:rsid w:val="002601C9"/>
    <w:pPr>
      <w:pBdr>
        <w:bottom w:val="single" w:sz="18" w:space="1" w:color="000080"/>
      </w:pBdr>
      <w:tabs>
        <w:tab w:val="left" w:pos="720"/>
        <w:tab w:val="left" w:pos="1080"/>
      </w:tabs>
      <w:overflowPunct w:val="0"/>
      <w:autoSpaceDE w:val="0"/>
      <w:autoSpaceDN w:val="0"/>
      <w:adjustRightInd w:val="0"/>
      <w:spacing w:after="0" w:line="240" w:lineRule="auto"/>
      <w:ind w:left="720" w:right="4500" w:hanging="360"/>
      <w:textAlignment w:val="baseline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D07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759C"/>
    <w:pPr>
      <w:spacing w:after="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759C"/>
    <w:rPr>
      <w:rFonts w:ascii="Arial" w:eastAsia="Arial" w:hAnsi="Arial" w:cs="Arial"/>
      <w:color w:val="000000"/>
      <w:sz w:val="20"/>
      <w:szCs w:val="20"/>
    </w:rPr>
  </w:style>
  <w:style w:type="paragraph" w:styleId="BodyText">
    <w:name w:val="Body Text"/>
    <w:basedOn w:val="Normal"/>
    <w:link w:val="BodyTextChar"/>
    <w:rsid w:val="00D0759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0759C"/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ReferenceList">
    <w:name w:val="ReferenceList"/>
    <w:rsid w:val="00F13BB6"/>
    <w:pPr>
      <w:numPr>
        <w:numId w:val="18"/>
      </w:numPr>
      <w:spacing w:before="120" w:after="120" w:line="240" w:lineRule="auto"/>
    </w:pPr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06906-CC0A-469A-99EA-022167A92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16</Pages>
  <Words>2999</Words>
  <Characters>17095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Kathryn</cp:lastModifiedBy>
  <cp:revision>23</cp:revision>
  <cp:lastPrinted>2015-02-01T18:26:00Z</cp:lastPrinted>
  <dcterms:created xsi:type="dcterms:W3CDTF">2015-01-25T20:51:00Z</dcterms:created>
  <dcterms:modified xsi:type="dcterms:W3CDTF">2015-02-01T22:58:00Z</dcterms:modified>
</cp:coreProperties>
</file>